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99CF5" w14:textId="4776B5A1" w:rsidR="00832CDD" w:rsidRDefault="00C46435" w:rsidP="00C46435">
      <w:pPr>
        <w:pStyle w:val="Title"/>
      </w:pPr>
      <w:bookmarkStart w:id="0" w:name="_GoBack"/>
      <w:bookmarkEnd w:id="0"/>
      <w:r>
        <w:t xml:space="preserve">Supplementary </w:t>
      </w:r>
      <w:r w:rsidR="00E40E22">
        <w:t>material</w:t>
      </w:r>
    </w:p>
    <w:p w14:paraId="294759D8" w14:textId="77777777" w:rsidR="00C46435" w:rsidRPr="00C46435" w:rsidRDefault="00C46435" w:rsidP="00C46435"/>
    <w:p w14:paraId="314E6A18" w14:textId="77777777" w:rsidR="00C46435" w:rsidRDefault="00C46435" w:rsidP="00C46435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Untargeted metabolomics analysis of whole-broth acetonitrile extracts</w:t>
      </w:r>
    </w:p>
    <w:p w14:paraId="19A2A31D" w14:textId="77777777" w:rsidR="00F12DA3" w:rsidRDefault="00C46435" w:rsidP="00C464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untargeted metabolomics experiment performed on the acetonitrile extracts detected several mass-to-charge ratios (</w:t>
      </w:r>
      <w:r w:rsidRPr="00E41AC1">
        <w:rPr>
          <w:rFonts w:cstheme="minorHAnsi"/>
          <w:i/>
          <w:iCs/>
          <w:sz w:val="24"/>
          <w:szCs w:val="24"/>
        </w:rPr>
        <w:t>m/z</w:t>
      </w:r>
      <w:r>
        <w:rPr>
          <w:rFonts w:cstheme="minorHAnsi"/>
          <w:sz w:val="24"/>
          <w:szCs w:val="24"/>
        </w:rPr>
        <w:t xml:space="preserve">) associated with several metabolites </w:t>
      </w:r>
      <w:ins w:id="1" w:author="Francesco Del Carratore" w:date="2020-12-27T19:12:00Z">
        <w:r>
          <w:rPr>
            <w:rFonts w:cstheme="minorHAnsi"/>
            <w:sz w:val="24"/>
            <w:szCs w:val="24"/>
          </w:rPr>
          <w:t>present</w:t>
        </w:r>
      </w:ins>
      <w:commentRangeStart w:id="2"/>
      <w:del w:id="3" w:author="Francesco Del Carratore" w:date="2020-12-27T19:12:00Z">
        <w:r w:rsidDel="00626759">
          <w:rPr>
            <w:rFonts w:cstheme="minorHAnsi"/>
            <w:sz w:val="24"/>
            <w:szCs w:val="24"/>
          </w:rPr>
          <w:delText>produced</w:delText>
        </w:r>
      </w:del>
      <w:commentRangeEnd w:id="2"/>
      <w:r>
        <w:rPr>
          <w:rStyle w:val="CommentReference"/>
        </w:rPr>
        <w:commentReference w:id="2"/>
      </w:r>
      <w:r>
        <w:rPr>
          <w:rFonts w:cstheme="minorHAnsi"/>
          <w:sz w:val="24"/>
          <w:szCs w:val="24"/>
        </w:rPr>
        <w:t xml:space="preserve"> during fermentation. </w:t>
      </w:r>
      <w:r w:rsidRPr="00DD1086">
        <w:rPr>
          <w:rFonts w:cstheme="minorHAnsi"/>
          <w:bCs/>
          <w:sz w:val="24"/>
          <w:szCs w:val="24"/>
        </w:rPr>
        <w:t>The metabolites</w:t>
      </w:r>
      <w:r>
        <w:rPr>
          <w:rFonts w:cstheme="minorHAnsi"/>
          <w:bCs/>
          <w:sz w:val="24"/>
          <w:szCs w:val="24"/>
        </w:rPr>
        <w:t xml:space="preserve"> detected were divided in </w:t>
      </w:r>
      <w:r w:rsidRPr="00E41AC1">
        <w:rPr>
          <w:rFonts w:cstheme="minorHAnsi"/>
          <w:bCs/>
          <w:sz w:val="24"/>
          <w:szCs w:val="24"/>
        </w:rPr>
        <w:t>three different groups</w:t>
      </w:r>
      <w:r w:rsidRPr="00A86FF1">
        <w:rPr>
          <w:rFonts w:cstheme="minorHAnsi"/>
          <w:bCs/>
          <w:sz w:val="24"/>
          <w:szCs w:val="24"/>
        </w:rPr>
        <w:t>.</w:t>
      </w:r>
      <w:r w:rsidRPr="00185D13">
        <w:rPr>
          <w:rFonts w:cstheme="minorHAnsi"/>
          <w:bCs/>
          <w:sz w:val="24"/>
          <w:szCs w:val="24"/>
        </w:rPr>
        <w:t xml:space="preserve"> The first group </w:t>
      </w:r>
      <w:r>
        <w:rPr>
          <w:rFonts w:cstheme="minorHAnsi"/>
          <w:sz w:val="24"/>
          <w:szCs w:val="24"/>
        </w:rPr>
        <w:t>contains metabolites that showed</w:t>
      </w:r>
      <w:r w:rsidRPr="00185D1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 roughly</w:t>
      </w:r>
      <w:r w:rsidRPr="00E41AC1">
        <w:rPr>
          <w:rFonts w:cstheme="minorHAnsi"/>
          <w:sz w:val="24"/>
          <w:szCs w:val="24"/>
        </w:rPr>
        <w:t xml:space="preserve"> constant</w:t>
      </w:r>
      <w:r>
        <w:rPr>
          <w:rFonts w:cstheme="minorHAnsi"/>
          <w:sz w:val="24"/>
          <w:szCs w:val="24"/>
        </w:rPr>
        <w:t xml:space="preserve"> and high level</w:t>
      </w:r>
      <w:r w:rsidRPr="00E41AC1">
        <w:rPr>
          <w:rFonts w:cstheme="minorHAnsi"/>
          <w:sz w:val="24"/>
          <w:szCs w:val="24"/>
        </w:rPr>
        <w:t xml:space="preserve"> over time. </w:t>
      </w:r>
      <w:r w:rsidRPr="009A717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three</w:t>
      </w:r>
      <w:r w:rsidRPr="00185D13">
        <w:rPr>
          <w:rFonts w:cstheme="minorHAnsi"/>
          <w:sz w:val="24"/>
          <w:szCs w:val="24"/>
        </w:rPr>
        <w:t xml:space="preserve"> metabolites</w:t>
      </w:r>
      <w:r>
        <w:rPr>
          <w:rFonts w:cstheme="minorHAnsi"/>
          <w:sz w:val="24"/>
          <w:szCs w:val="24"/>
        </w:rPr>
        <w:t xml:space="preserve"> with the highest levels are associated with the following </w:t>
      </w:r>
      <w:r w:rsidRPr="00E41AC1">
        <w:rPr>
          <w:rFonts w:cstheme="minorHAnsi"/>
          <w:i/>
          <w:iCs/>
          <w:sz w:val="24"/>
          <w:szCs w:val="24"/>
        </w:rPr>
        <w:t>m/z</w:t>
      </w:r>
      <w:r w:rsidRPr="00A86FF1">
        <w:rPr>
          <w:rFonts w:cstheme="minorHAnsi"/>
          <w:sz w:val="24"/>
          <w:szCs w:val="24"/>
        </w:rPr>
        <w:t xml:space="preserve"> values</w:t>
      </w:r>
      <w:r>
        <w:rPr>
          <w:rFonts w:cstheme="minorHAnsi"/>
          <w:sz w:val="24"/>
          <w:szCs w:val="24"/>
        </w:rPr>
        <w:t>: 323.1462, 269.1386 and 223.0941 (</w:t>
      </w:r>
      <w:r w:rsidRPr="009A7170">
        <w:rPr>
          <w:rFonts w:cstheme="minorHAnsi"/>
          <w:b/>
          <w:bCs/>
          <w:sz w:val="24"/>
          <w:szCs w:val="24"/>
        </w:rPr>
        <w:t>Supplementary figure 4a</w:t>
      </w:r>
      <w:r w:rsidR="00F12DA3">
        <w:rPr>
          <w:rFonts w:cstheme="minorHAnsi"/>
          <w:sz w:val="24"/>
          <w:szCs w:val="24"/>
        </w:rPr>
        <w:t>).</w:t>
      </w:r>
    </w:p>
    <w:p w14:paraId="58CA0C87" w14:textId="77777777" w:rsidR="00F12DA3" w:rsidRDefault="00F12DA3" w:rsidP="00F12DA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 wp14:anchorId="341206A1" wp14:editId="610FD255">
            <wp:extent cx="3735171" cy="6191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471" cy="6198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4F6CE9" w14:textId="77777777" w:rsidR="00F12DA3" w:rsidRPr="00A86FF1" w:rsidRDefault="00F12DA3" w:rsidP="00F12DA3">
      <w:pPr>
        <w:rPr>
          <w:rFonts w:cstheme="minorHAnsi"/>
        </w:rPr>
      </w:pPr>
      <w:r>
        <w:rPr>
          <w:rFonts w:cstheme="minorHAnsi"/>
          <w:b/>
        </w:rPr>
        <w:lastRenderedPageBreak/>
        <w:t xml:space="preserve">Supplementary figure 4 </w:t>
      </w:r>
      <w:r w:rsidRPr="00F06B81">
        <w:rPr>
          <w:rFonts w:cstheme="minorHAnsi"/>
          <w:b/>
          <w:iCs/>
        </w:rPr>
        <w:t>–</w:t>
      </w:r>
      <w:r w:rsidRPr="002D756C">
        <w:rPr>
          <w:rFonts w:cstheme="minorHAnsi"/>
          <w:b/>
        </w:rPr>
        <w:t xml:space="preserve"> </w:t>
      </w:r>
      <w:r>
        <w:rPr>
          <w:rFonts w:cstheme="minorHAnsi"/>
          <w:b/>
        </w:rPr>
        <w:t>a</w:t>
      </w:r>
      <w:r w:rsidRPr="00EF0D21">
        <w:rPr>
          <w:rFonts w:cstheme="minorHAnsi"/>
          <w:b/>
        </w:rPr>
        <w:t>)</w:t>
      </w:r>
      <w:r w:rsidRPr="00EF0D21">
        <w:rPr>
          <w:rFonts w:cstheme="minorHAnsi"/>
        </w:rPr>
        <w:t xml:space="preserve"> </w:t>
      </w:r>
      <w:r>
        <w:rPr>
          <w:rFonts w:cstheme="minorHAnsi"/>
        </w:rPr>
        <w:t>Areas of the extracted ions</w:t>
      </w:r>
      <w:r w:rsidRPr="00EF0D21">
        <w:rPr>
          <w:rFonts w:cstheme="minorHAnsi"/>
        </w:rPr>
        <w:t xml:space="preserve"> associated with the </w:t>
      </w:r>
      <w:r w:rsidRPr="007B525D">
        <w:rPr>
          <w:rFonts w:cstheme="minorHAnsi"/>
          <w:i/>
          <w:iCs/>
        </w:rPr>
        <w:t>m/z</w:t>
      </w:r>
      <w:r>
        <w:rPr>
          <w:rFonts w:cstheme="minorHAnsi"/>
        </w:rPr>
        <w:t xml:space="preserve"> values of metabolites which </w:t>
      </w:r>
      <w:r w:rsidRPr="007B525D">
        <w:rPr>
          <w:rFonts w:cstheme="minorHAnsi"/>
          <w:szCs w:val="21"/>
        </w:rPr>
        <w:t xml:space="preserve">concentration is more or less constant </w:t>
      </w:r>
      <w:r w:rsidRPr="00EF0D21">
        <w:rPr>
          <w:rFonts w:cstheme="minorHAnsi"/>
        </w:rPr>
        <w:t>over time</w:t>
      </w:r>
      <w:r>
        <w:rPr>
          <w:rFonts w:cstheme="minorHAnsi"/>
        </w:rPr>
        <w:t xml:space="preserve"> and show high concentration. </w:t>
      </w:r>
      <w:r>
        <w:rPr>
          <w:rFonts w:cstheme="minorHAnsi"/>
          <w:b/>
        </w:rPr>
        <w:t>b</w:t>
      </w:r>
      <w:r w:rsidRPr="00EF0D21">
        <w:rPr>
          <w:rFonts w:cstheme="minorHAnsi"/>
          <w:b/>
        </w:rPr>
        <w:t>)</w:t>
      </w:r>
      <w:r w:rsidRPr="00EF0D21">
        <w:rPr>
          <w:rFonts w:cstheme="minorHAnsi"/>
        </w:rPr>
        <w:t xml:space="preserve"> </w:t>
      </w:r>
      <w:r>
        <w:rPr>
          <w:rFonts w:cstheme="minorHAnsi"/>
        </w:rPr>
        <w:t>Areas of the extracted ions</w:t>
      </w:r>
      <w:r w:rsidRPr="00EF0D21">
        <w:rPr>
          <w:rFonts w:cstheme="minorHAnsi"/>
        </w:rPr>
        <w:t xml:space="preserve"> associated with the </w:t>
      </w:r>
      <w:r w:rsidRPr="007B525D">
        <w:rPr>
          <w:rFonts w:cstheme="minorHAnsi"/>
          <w:i/>
          <w:iCs/>
        </w:rPr>
        <w:t>m/z</w:t>
      </w:r>
      <w:r>
        <w:rPr>
          <w:rFonts w:cstheme="minorHAnsi"/>
        </w:rPr>
        <w:t xml:space="preserve"> values of metabolites </w:t>
      </w:r>
      <w:r w:rsidRPr="00D97931">
        <w:rPr>
          <w:rFonts w:cstheme="minorHAnsi"/>
          <w:sz w:val="21"/>
          <w:szCs w:val="21"/>
        </w:rPr>
        <w:t xml:space="preserve">that </w:t>
      </w:r>
      <w:r>
        <w:rPr>
          <w:rFonts w:cstheme="minorHAnsi"/>
          <w:szCs w:val="21"/>
        </w:rPr>
        <w:t xml:space="preserve">increased </w:t>
      </w:r>
      <w:r w:rsidRPr="00D97931">
        <w:rPr>
          <w:rFonts w:cstheme="minorHAnsi"/>
          <w:sz w:val="21"/>
          <w:szCs w:val="21"/>
        </w:rPr>
        <w:t xml:space="preserve">in the </w:t>
      </w:r>
      <w:r>
        <w:rPr>
          <w:rFonts w:cstheme="minorHAnsi"/>
          <w:szCs w:val="21"/>
        </w:rPr>
        <w:t>acetonitrile extract</w:t>
      </w:r>
      <w:r w:rsidRPr="00D97931">
        <w:rPr>
          <w:rFonts w:cstheme="minorHAnsi"/>
          <w:sz w:val="21"/>
          <w:szCs w:val="21"/>
        </w:rPr>
        <w:t xml:space="preserve"> throughout fermentation.</w:t>
      </w:r>
      <w:r>
        <w:rPr>
          <w:rFonts w:cstheme="minorHAnsi"/>
          <w:szCs w:val="21"/>
        </w:rPr>
        <w:t xml:space="preserve"> </w:t>
      </w:r>
      <w:r>
        <w:rPr>
          <w:rFonts w:cstheme="minorHAnsi"/>
          <w:b/>
        </w:rPr>
        <w:t>c</w:t>
      </w:r>
      <w:r w:rsidRPr="00EF0D21">
        <w:rPr>
          <w:rFonts w:cstheme="minorHAnsi"/>
          <w:b/>
        </w:rPr>
        <w:t>)</w:t>
      </w:r>
      <w:r w:rsidRPr="00EF0D21">
        <w:rPr>
          <w:rFonts w:cstheme="minorHAnsi"/>
        </w:rPr>
        <w:t xml:space="preserve"> </w:t>
      </w:r>
      <w:r>
        <w:rPr>
          <w:rFonts w:cstheme="minorHAnsi"/>
        </w:rPr>
        <w:t>Areas of the extracted ions</w:t>
      </w:r>
      <w:r w:rsidRPr="00EF0D21">
        <w:rPr>
          <w:rFonts w:cstheme="minorHAnsi"/>
        </w:rPr>
        <w:t xml:space="preserve"> associated with the </w:t>
      </w:r>
      <w:r w:rsidRPr="007B525D">
        <w:rPr>
          <w:rFonts w:cstheme="minorHAnsi"/>
          <w:i/>
          <w:iCs/>
        </w:rPr>
        <w:t>m/z</w:t>
      </w:r>
      <w:r>
        <w:rPr>
          <w:rFonts w:cstheme="minorHAnsi"/>
        </w:rPr>
        <w:t xml:space="preserve"> values of metabolites which </w:t>
      </w:r>
      <w:r w:rsidRPr="007B525D">
        <w:rPr>
          <w:rFonts w:cstheme="minorHAnsi"/>
          <w:szCs w:val="21"/>
        </w:rPr>
        <w:t xml:space="preserve">concentration is more or less constant </w:t>
      </w:r>
      <w:r w:rsidRPr="00EF0D21">
        <w:rPr>
          <w:rFonts w:cstheme="minorHAnsi"/>
        </w:rPr>
        <w:t>over time</w:t>
      </w:r>
      <w:r>
        <w:rPr>
          <w:rFonts w:cstheme="minorHAnsi"/>
          <w:szCs w:val="21"/>
        </w:rPr>
        <w:t xml:space="preserve"> with low concentration</w:t>
      </w:r>
      <w:r>
        <w:rPr>
          <w:rFonts w:cstheme="minorHAnsi"/>
        </w:rPr>
        <w:t xml:space="preserve">. </w:t>
      </w:r>
      <w:r w:rsidRPr="00EF0D21">
        <w:rPr>
          <w:rFonts w:cstheme="minorHAnsi"/>
        </w:rPr>
        <w:t xml:space="preserve">The error bars represent the standard deviation calculated from three </w:t>
      </w:r>
      <w:r>
        <w:rPr>
          <w:rFonts w:cstheme="minorHAnsi"/>
        </w:rPr>
        <w:t>replicates.</w:t>
      </w:r>
    </w:p>
    <w:p w14:paraId="4849192D" w14:textId="77777777" w:rsidR="00F12DA3" w:rsidRDefault="00F12DA3" w:rsidP="00C46435">
      <w:pPr>
        <w:rPr>
          <w:rFonts w:cstheme="minorHAnsi"/>
          <w:sz w:val="24"/>
          <w:szCs w:val="24"/>
        </w:rPr>
      </w:pPr>
    </w:p>
    <w:p w14:paraId="38B026B7" w14:textId="77777777" w:rsidR="00F12DA3" w:rsidRDefault="00F12DA3" w:rsidP="00C46435">
      <w:pPr>
        <w:rPr>
          <w:rFonts w:cstheme="minorHAnsi"/>
          <w:sz w:val="24"/>
          <w:szCs w:val="24"/>
        </w:rPr>
      </w:pPr>
    </w:p>
    <w:p w14:paraId="2848DE28" w14:textId="3757A70B" w:rsidR="00C46435" w:rsidRDefault="00C46435" w:rsidP="00C464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 of the molecular formulae associated to [</w:t>
      </w:r>
      <w:proofErr w:type="spellStart"/>
      <w:r>
        <w:rPr>
          <w:rFonts w:cstheme="minorHAnsi"/>
          <w:sz w:val="24"/>
          <w:szCs w:val="24"/>
        </w:rPr>
        <w:t>M+Na</w:t>
      </w:r>
      <w:proofErr w:type="spellEnd"/>
      <w:proofErr w:type="gramStart"/>
      <w:r>
        <w:rPr>
          <w:rFonts w:cstheme="minorHAnsi"/>
          <w:sz w:val="24"/>
          <w:szCs w:val="24"/>
        </w:rPr>
        <w:t>]</w:t>
      </w:r>
      <w:r w:rsidRPr="007B525D">
        <w:rPr>
          <w:rFonts w:cstheme="minorHAnsi"/>
          <w:sz w:val="24"/>
          <w:szCs w:val="24"/>
          <w:vertAlign w:val="superscript"/>
        </w:rPr>
        <w:t>+</w:t>
      </w:r>
      <w:proofErr w:type="gramEnd"/>
      <w:r>
        <w:rPr>
          <w:rFonts w:cstheme="minorHAnsi"/>
          <w:sz w:val="24"/>
          <w:szCs w:val="24"/>
        </w:rPr>
        <w:t>= 323.1462 (C</w:t>
      </w:r>
      <w:r w:rsidRPr="00E41AC1">
        <w:rPr>
          <w:rFonts w:cstheme="minorHAnsi"/>
          <w:sz w:val="24"/>
          <w:szCs w:val="24"/>
          <w:vertAlign w:val="subscript"/>
        </w:rPr>
        <w:t>15</w:t>
      </w:r>
      <w:r>
        <w:rPr>
          <w:rFonts w:cstheme="minorHAnsi"/>
          <w:sz w:val="24"/>
          <w:szCs w:val="24"/>
        </w:rPr>
        <w:t>H</w:t>
      </w:r>
      <w:r w:rsidRPr="00E41AC1">
        <w:rPr>
          <w:rFonts w:cstheme="minorHAnsi"/>
          <w:sz w:val="24"/>
          <w:szCs w:val="24"/>
          <w:vertAlign w:val="subscript"/>
        </w:rPr>
        <w:t>24</w:t>
      </w:r>
      <w:r>
        <w:rPr>
          <w:rFonts w:cstheme="minorHAnsi"/>
          <w:sz w:val="24"/>
          <w:szCs w:val="24"/>
        </w:rPr>
        <w:t>O</w:t>
      </w:r>
      <w:r w:rsidRPr="00E41AC1">
        <w:rPr>
          <w:rFonts w:cstheme="minorHAnsi"/>
          <w:sz w:val="24"/>
          <w:szCs w:val="24"/>
          <w:vertAlign w:val="subscript"/>
        </w:rPr>
        <w:t>6</w:t>
      </w:r>
      <w:r>
        <w:rPr>
          <w:rFonts w:cstheme="minorHAnsi"/>
          <w:sz w:val="24"/>
          <w:szCs w:val="24"/>
        </w:rPr>
        <w:t>), and [M+H]</w:t>
      </w:r>
      <w:r w:rsidRPr="002D36B4">
        <w:rPr>
          <w:rFonts w:cstheme="minorHAnsi"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>=269.1386 (C</w:t>
      </w:r>
      <w:r w:rsidRPr="002D36B4">
        <w:rPr>
          <w:rFonts w:cstheme="minorHAnsi"/>
          <w:sz w:val="24"/>
          <w:szCs w:val="24"/>
          <w:vertAlign w:val="subscript"/>
        </w:rPr>
        <w:t>14</w:t>
      </w:r>
      <w:r>
        <w:rPr>
          <w:rFonts w:cstheme="minorHAnsi"/>
          <w:sz w:val="24"/>
          <w:szCs w:val="24"/>
        </w:rPr>
        <w:t>H</w:t>
      </w:r>
      <w:r w:rsidRPr="002D36B4">
        <w:rPr>
          <w:rFonts w:cstheme="minorHAnsi"/>
          <w:sz w:val="24"/>
          <w:szCs w:val="24"/>
          <w:vertAlign w:val="subscript"/>
        </w:rPr>
        <w:t>20</w:t>
      </w:r>
      <w:r>
        <w:rPr>
          <w:rFonts w:cstheme="minorHAnsi"/>
          <w:sz w:val="24"/>
          <w:szCs w:val="24"/>
        </w:rPr>
        <w:t>O</w:t>
      </w:r>
      <w:r w:rsidRPr="002D36B4">
        <w:rPr>
          <w:rFonts w:cstheme="minorHAnsi"/>
          <w:sz w:val="24"/>
          <w:szCs w:val="24"/>
          <w:vertAlign w:val="subscript"/>
        </w:rPr>
        <w:t>5</w:t>
      </w:r>
      <w:r>
        <w:rPr>
          <w:rFonts w:cstheme="minorHAnsi"/>
          <w:sz w:val="24"/>
          <w:szCs w:val="24"/>
        </w:rPr>
        <w:t xml:space="preserve"> and C</w:t>
      </w:r>
      <w:r w:rsidRPr="002D36B4">
        <w:rPr>
          <w:rFonts w:cstheme="minorHAnsi"/>
          <w:sz w:val="24"/>
          <w:szCs w:val="24"/>
          <w:vertAlign w:val="subscript"/>
        </w:rPr>
        <w:t>15</w:t>
      </w:r>
      <w:r>
        <w:rPr>
          <w:rFonts w:cstheme="minorHAnsi"/>
          <w:sz w:val="24"/>
          <w:szCs w:val="24"/>
        </w:rPr>
        <w:t>H</w:t>
      </w:r>
      <w:r w:rsidRPr="002D36B4">
        <w:rPr>
          <w:rFonts w:cstheme="minorHAnsi"/>
          <w:sz w:val="24"/>
          <w:szCs w:val="24"/>
          <w:vertAlign w:val="subscript"/>
        </w:rPr>
        <w:t>16</w:t>
      </w:r>
      <w:r>
        <w:rPr>
          <w:rFonts w:cstheme="minorHAnsi"/>
          <w:sz w:val="24"/>
          <w:szCs w:val="24"/>
        </w:rPr>
        <w:t>N</w:t>
      </w:r>
      <w:r w:rsidRPr="002D36B4">
        <w:rPr>
          <w:rFonts w:cstheme="minorHAnsi"/>
          <w:sz w:val="24"/>
          <w:szCs w:val="24"/>
          <w:vertAlign w:val="subscript"/>
        </w:rPr>
        <w:t>4</w:t>
      </w:r>
      <w:r>
        <w:rPr>
          <w:rFonts w:cstheme="minorHAnsi"/>
          <w:sz w:val="24"/>
          <w:szCs w:val="24"/>
        </w:rPr>
        <w:t xml:space="preserve">O) could be identified as any known </w:t>
      </w:r>
      <w:proofErr w:type="spellStart"/>
      <w:r>
        <w:rPr>
          <w:rFonts w:cstheme="minorHAnsi"/>
          <w:sz w:val="24"/>
          <w:szCs w:val="24"/>
        </w:rPr>
        <w:t>actinomycete</w:t>
      </w:r>
      <w:proofErr w:type="spellEnd"/>
      <w:r>
        <w:rPr>
          <w:rFonts w:cstheme="minorHAnsi"/>
          <w:sz w:val="24"/>
          <w:szCs w:val="24"/>
        </w:rPr>
        <w:t xml:space="preserve"> metabolite in the </w:t>
      </w:r>
      <w:commentRangeStart w:id="4"/>
      <w:commentRangeStart w:id="5"/>
      <w:r>
        <w:rPr>
          <w:rFonts w:cstheme="minorHAnsi"/>
          <w:sz w:val="24"/>
          <w:szCs w:val="24"/>
        </w:rPr>
        <w:t>Dictionary of Natural Products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>
        <w:rPr>
          <w:rFonts w:cstheme="minorHAnsi"/>
          <w:sz w:val="24"/>
          <w:szCs w:val="24"/>
        </w:rPr>
        <w:t xml:space="preserve"> (DNP Version 29:1, June 2020 CRC Press). The molecular formula C</w:t>
      </w:r>
      <w:r w:rsidRPr="007B525D">
        <w:rPr>
          <w:rFonts w:cstheme="minorHAnsi"/>
          <w:sz w:val="24"/>
          <w:szCs w:val="24"/>
          <w:vertAlign w:val="subscript"/>
        </w:rPr>
        <w:t>10</w:t>
      </w:r>
      <w:r>
        <w:rPr>
          <w:rFonts w:cstheme="minorHAnsi"/>
          <w:sz w:val="24"/>
          <w:szCs w:val="24"/>
        </w:rPr>
        <w:t>H</w:t>
      </w:r>
      <w:r w:rsidRPr="007B525D">
        <w:rPr>
          <w:rFonts w:cstheme="minorHAnsi"/>
          <w:sz w:val="24"/>
          <w:szCs w:val="24"/>
          <w:vertAlign w:val="subscript"/>
        </w:rPr>
        <w:t>16</w:t>
      </w:r>
      <w:r>
        <w:rPr>
          <w:rFonts w:cstheme="minorHAnsi"/>
          <w:sz w:val="24"/>
          <w:szCs w:val="24"/>
        </w:rPr>
        <w:t>O</w:t>
      </w:r>
      <w:r w:rsidRPr="007B525D">
        <w:rPr>
          <w:rFonts w:cstheme="minorHAnsi"/>
          <w:sz w:val="24"/>
          <w:szCs w:val="24"/>
          <w:vertAlign w:val="subscript"/>
        </w:rPr>
        <w:t>4</w:t>
      </w:r>
      <w:r>
        <w:rPr>
          <w:rFonts w:cstheme="minorHAnsi"/>
          <w:sz w:val="24"/>
          <w:szCs w:val="24"/>
        </w:rPr>
        <w:t xml:space="preserve"> was assigned to the adduct [</w:t>
      </w:r>
      <w:proofErr w:type="spellStart"/>
      <w:r>
        <w:rPr>
          <w:rFonts w:cstheme="minorHAnsi"/>
          <w:sz w:val="24"/>
          <w:szCs w:val="24"/>
        </w:rPr>
        <w:t>M+Na</w:t>
      </w:r>
      <w:proofErr w:type="spellEnd"/>
      <w:proofErr w:type="gramStart"/>
      <w:r>
        <w:rPr>
          <w:rFonts w:cstheme="minorHAnsi"/>
          <w:sz w:val="24"/>
          <w:szCs w:val="24"/>
        </w:rPr>
        <w:t>]</w:t>
      </w:r>
      <w:r w:rsidRPr="00E41AC1">
        <w:rPr>
          <w:rFonts w:cstheme="minorHAnsi"/>
          <w:sz w:val="24"/>
          <w:szCs w:val="24"/>
          <w:vertAlign w:val="superscript"/>
        </w:rPr>
        <w:t>+</w:t>
      </w:r>
      <w:proofErr w:type="gramEnd"/>
      <w:r>
        <w:rPr>
          <w:rFonts w:cstheme="minorHAnsi"/>
          <w:sz w:val="24"/>
          <w:szCs w:val="24"/>
        </w:rPr>
        <w:t>= 223.0941 with 120 possible hits identified for this molecular formula (</w:t>
      </w:r>
      <w:r w:rsidRPr="00376DFA">
        <w:rPr>
          <w:rFonts w:cstheme="minorHAnsi"/>
          <w:b/>
          <w:sz w:val="24"/>
          <w:szCs w:val="24"/>
        </w:rPr>
        <w:t>Supplementary tables 2a-2d</w:t>
      </w:r>
      <w:r w:rsidRPr="00376DFA">
        <w:rPr>
          <w:rFonts w:cstheme="minorHAnsi"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3D06131F" w14:textId="25B017AB" w:rsidR="000E2472" w:rsidRDefault="00C46435" w:rsidP="00C464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second group contains metabolites the level of which increases during fermentation </w:t>
      </w:r>
      <w:commentRangeStart w:id="6"/>
      <w:commentRangeStart w:id="7"/>
      <w:r w:rsidRPr="00376DFA">
        <w:rPr>
          <w:rFonts w:cstheme="minorHAnsi"/>
          <w:sz w:val="24"/>
          <w:szCs w:val="24"/>
        </w:rPr>
        <w:t>(</w:t>
      </w:r>
      <w:r w:rsidRPr="00376DFA">
        <w:rPr>
          <w:rFonts w:cstheme="minorHAnsi"/>
          <w:b/>
          <w:bCs/>
          <w:sz w:val="24"/>
          <w:szCs w:val="24"/>
        </w:rPr>
        <w:t>Supplementary figure 4b</w:t>
      </w:r>
      <w:r w:rsidRPr="00376DFA">
        <w:rPr>
          <w:rFonts w:cstheme="minorHAnsi"/>
          <w:sz w:val="24"/>
          <w:szCs w:val="24"/>
        </w:rPr>
        <w:t>).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r>
        <w:rPr>
          <w:rFonts w:cstheme="minorHAnsi"/>
          <w:sz w:val="24"/>
          <w:szCs w:val="24"/>
        </w:rPr>
        <w:t xml:space="preserve"> In this group, the peak that reaches the highest level at of fermentation has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2D36B4">
        <w:rPr>
          <w:rFonts w:cstheme="minorHAnsi"/>
          <w:i/>
          <w:iCs/>
          <w:sz w:val="24"/>
          <w:szCs w:val="24"/>
        </w:rPr>
        <w:t>m/z</w:t>
      </w:r>
      <w:r>
        <w:rPr>
          <w:rFonts w:cstheme="minorHAnsi"/>
          <w:sz w:val="24"/>
          <w:szCs w:val="24"/>
        </w:rPr>
        <w:t xml:space="preserve"> value of 180.1019. The molecular formula C</w:t>
      </w:r>
      <w:r w:rsidRPr="007B525D">
        <w:rPr>
          <w:rFonts w:cstheme="minorHAnsi"/>
          <w:sz w:val="24"/>
          <w:szCs w:val="24"/>
          <w:vertAlign w:val="subscript"/>
        </w:rPr>
        <w:t>10</w:t>
      </w:r>
      <w:r>
        <w:rPr>
          <w:rFonts w:cstheme="minorHAnsi"/>
          <w:sz w:val="24"/>
          <w:szCs w:val="24"/>
        </w:rPr>
        <w:t>H</w:t>
      </w:r>
      <w:r w:rsidRPr="007B525D">
        <w:rPr>
          <w:rFonts w:cstheme="minorHAnsi"/>
          <w:sz w:val="24"/>
          <w:szCs w:val="24"/>
          <w:vertAlign w:val="subscript"/>
        </w:rPr>
        <w:t>13</w:t>
      </w:r>
      <w:r>
        <w:rPr>
          <w:rFonts w:cstheme="minorHAnsi"/>
          <w:sz w:val="24"/>
          <w:szCs w:val="24"/>
        </w:rPr>
        <w:t>NO</w:t>
      </w:r>
      <w:r w:rsidRPr="007B525D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associated to this peak matches several potential metabolites (</w:t>
      </w:r>
      <w:r w:rsidRPr="00376DFA">
        <w:rPr>
          <w:rFonts w:cstheme="minorHAnsi"/>
          <w:b/>
          <w:sz w:val="24"/>
          <w:szCs w:val="24"/>
        </w:rPr>
        <w:t xml:space="preserve">Supplementary </w:t>
      </w:r>
      <w:proofErr w:type="gramStart"/>
      <w:r w:rsidRPr="00376DFA">
        <w:rPr>
          <w:rFonts w:cstheme="minorHAnsi"/>
          <w:b/>
          <w:sz w:val="24"/>
          <w:szCs w:val="24"/>
        </w:rPr>
        <w:t>tables</w:t>
      </w:r>
      <w:proofErr w:type="gramEnd"/>
      <w:r w:rsidRPr="00376DFA">
        <w:rPr>
          <w:rFonts w:cstheme="minorHAnsi"/>
          <w:b/>
          <w:sz w:val="24"/>
          <w:szCs w:val="24"/>
        </w:rPr>
        <w:t xml:space="preserve"> 2a-2d</w:t>
      </w:r>
      <w:r>
        <w:rPr>
          <w:rFonts w:cstheme="minorHAnsi"/>
          <w:sz w:val="24"/>
          <w:szCs w:val="24"/>
        </w:rPr>
        <w:t xml:space="preserve">). The other two main peaks detected in this group have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E41AC1">
        <w:rPr>
          <w:rFonts w:cstheme="minorHAnsi"/>
          <w:i/>
          <w:iCs/>
          <w:sz w:val="24"/>
          <w:szCs w:val="24"/>
        </w:rPr>
        <w:t>m/z</w:t>
      </w:r>
      <w:r>
        <w:rPr>
          <w:rFonts w:cstheme="minorHAnsi"/>
          <w:sz w:val="24"/>
          <w:szCs w:val="24"/>
        </w:rPr>
        <w:t xml:space="preserve"> value of 235.1652 and 617.3253, respectively. The molecular formulae C</w:t>
      </w:r>
      <w:r w:rsidRPr="00E41AC1">
        <w:rPr>
          <w:rFonts w:cstheme="minorHAnsi"/>
          <w:sz w:val="24"/>
          <w:szCs w:val="24"/>
          <w:vertAlign w:val="subscript"/>
        </w:rPr>
        <w:t>10</w:t>
      </w:r>
      <w:r>
        <w:rPr>
          <w:rFonts w:cstheme="minorHAnsi"/>
          <w:sz w:val="24"/>
          <w:szCs w:val="24"/>
        </w:rPr>
        <w:t>H</w:t>
      </w:r>
      <w:r w:rsidRPr="00E41AC1">
        <w:rPr>
          <w:rFonts w:cstheme="minorHAnsi"/>
          <w:sz w:val="24"/>
          <w:szCs w:val="24"/>
          <w:vertAlign w:val="subscript"/>
        </w:rPr>
        <w:t>22</w:t>
      </w:r>
      <w:r>
        <w:rPr>
          <w:rFonts w:cstheme="minorHAnsi"/>
          <w:sz w:val="24"/>
          <w:szCs w:val="24"/>
        </w:rPr>
        <w:t>N</w:t>
      </w:r>
      <w:r w:rsidRPr="00E41AC1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O</w:t>
      </w:r>
      <w:r w:rsidRPr="00E41AC1">
        <w:rPr>
          <w:rFonts w:cstheme="minorHAnsi"/>
          <w:sz w:val="24"/>
          <w:szCs w:val="24"/>
          <w:vertAlign w:val="subscript"/>
        </w:rPr>
        <w:t>4</w:t>
      </w:r>
      <w:r>
        <w:rPr>
          <w:rFonts w:cstheme="minorHAnsi"/>
          <w:sz w:val="24"/>
          <w:szCs w:val="24"/>
        </w:rPr>
        <w:t xml:space="preserve"> and </w:t>
      </w:r>
      <w:r w:rsidRPr="00446FF7">
        <w:rPr>
          <w:rFonts w:cstheme="minorHAnsi"/>
          <w:sz w:val="24"/>
          <w:szCs w:val="24"/>
        </w:rPr>
        <w:t>C</w:t>
      </w:r>
      <w:r w:rsidRPr="00E41AC1">
        <w:rPr>
          <w:rFonts w:cstheme="minorHAnsi"/>
          <w:sz w:val="24"/>
          <w:szCs w:val="24"/>
          <w:vertAlign w:val="subscript"/>
        </w:rPr>
        <w:t>24</w:t>
      </w:r>
      <w:r w:rsidRPr="00446FF7">
        <w:rPr>
          <w:rFonts w:cstheme="minorHAnsi"/>
          <w:sz w:val="24"/>
          <w:szCs w:val="24"/>
        </w:rPr>
        <w:t>H</w:t>
      </w:r>
      <w:r w:rsidRPr="00E41AC1">
        <w:rPr>
          <w:rFonts w:cstheme="minorHAnsi"/>
          <w:sz w:val="24"/>
          <w:szCs w:val="24"/>
          <w:vertAlign w:val="subscript"/>
        </w:rPr>
        <w:t>48</w:t>
      </w:r>
      <w:r w:rsidRPr="00446FF7">
        <w:rPr>
          <w:rFonts w:cstheme="minorHAnsi"/>
          <w:sz w:val="24"/>
          <w:szCs w:val="24"/>
        </w:rPr>
        <w:t>N</w:t>
      </w:r>
      <w:r w:rsidRPr="00E41AC1">
        <w:rPr>
          <w:rFonts w:cstheme="minorHAnsi"/>
          <w:sz w:val="24"/>
          <w:szCs w:val="24"/>
          <w:vertAlign w:val="subscript"/>
        </w:rPr>
        <w:t>9</w:t>
      </w:r>
      <w:r w:rsidRPr="00446FF7">
        <w:rPr>
          <w:rFonts w:cstheme="minorHAnsi"/>
          <w:sz w:val="24"/>
          <w:szCs w:val="24"/>
        </w:rPr>
        <w:t>O</w:t>
      </w:r>
      <w:r w:rsidRPr="00E41AC1">
        <w:rPr>
          <w:rFonts w:cstheme="minorHAnsi"/>
          <w:sz w:val="24"/>
          <w:szCs w:val="24"/>
          <w:vertAlign w:val="subscript"/>
        </w:rPr>
        <w:t>14</w:t>
      </w:r>
      <w:r w:rsidRPr="00446FF7">
        <w:rPr>
          <w:rFonts w:cstheme="minorHAnsi"/>
          <w:sz w:val="24"/>
          <w:szCs w:val="24"/>
        </w:rPr>
        <w:t>/C</w:t>
      </w:r>
      <w:r w:rsidRPr="00E41AC1">
        <w:rPr>
          <w:rFonts w:cstheme="minorHAnsi"/>
          <w:sz w:val="24"/>
          <w:szCs w:val="24"/>
          <w:vertAlign w:val="subscript"/>
        </w:rPr>
        <w:t>25</w:t>
      </w:r>
      <w:r w:rsidRPr="00446FF7">
        <w:rPr>
          <w:rFonts w:cstheme="minorHAnsi"/>
          <w:sz w:val="24"/>
          <w:szCs w:val="24"/>
        </w:rPr>
        <w:t>H</w:t>
      </w:r>
      <w:r w:rsidRPr="00E41AC1">
        <w:rPr>
          <w:rFonts w:cstheme="minorHAnsi"/>
          <w:sz w:val="24"/>
          <w:szCs w:val="24"/>
          <w:vertAlign w:val="subscript"/>
        </w:rPr>
        <w:t>44</w:t>
      </w:r>
      <w:r w:rsidRPr="00446FF7">
        <w:rPr>
          <w:rFonts w:cstheme="minorHAnsi"/>
          <w:sz w:val="24"/>
          <w:szCs w:val="24"/>
        </w:rPr>
        <w:t>N</w:t>
      </w:r>
      <w:r w:rsidRPr="00E41AC1">
        <w:rPr>
          <w:rFonts w:cstheme="minorHAnsi"/>
          <w:sz w:val="24"/>
          <w:szCs w:val="24"/>
          <w:vertAlign w:val="subscript"/>
        </w:rPr>
        <w:t>8</w:t>
      </w:r>
      <w:r w:rsidRPr="00446FF7">
        <w:rPr>
          <w:rFonts w:cstheme="minorHAnsi"/>
          <w:sz w:val="24"/>
          <w:szCs w:val="24"/>
        </w:rPr>
        <w:t>O</w:t>
      </w:r>
      <w:r w:rsidRPr="00E41AC1">
        <w:rPr>
          <w:rFonts w:cstheme="minorHAnsi"/>
          <w:sz w:val="24"/>
          <w:szCs w:val="24"/>
          <w:vertAlign w:val="subscript"/>
        </w:rPr>
        <w:t>10</w:t>
      </w:r>
      <w:r>
        <w:rPr>
          <w:rFonts w:cstheme="minorHAnsi"/>
          <w:sz w:val="24"/>
          <w:szCs w:val="24"/>
        </w:rPr>
        <w:t xml:space="preserve"> assigned to these </w:t>
      </w:r>
      <w:r w:rsidRPr="00E41AC1">
        <w:rPr>
          <w:rFonts w:cstheme="minorHAnsi"/>
          <w:i/>
          <w:iCs/>
          <w:sz w:val="24"/>
          <w:szCs w:val="24"/>
        </w:rPr>
        <w:t>m/z</w:t>
      </w:r>
      <w:r>
        <w:rPr>
          <w:rFonts w:cstheme="minorHAnsi"/>
          <w:sz w:val="24"/>
          <w:szCs w:val="24"/>
        </w:rPr>
        <w:t xml:space="preserve"> values could not be associated to any known metabolite suggesting potentially new metabolites produced by the strain. Finally, the third group contains </w:t>
      </w:r>
      <w:r w:rsidRPr="00A86FF1">
        <w:rPr>
          <w:rFonts w:cstheme="minorHAnsi"/>
          <w:sz w:val="24"/>
          <w:szCs w:val="24"/>
        </w:rPr>
        <w:t xml:space="preserve">metabolites </w:t>
      </w:r>
      <w:r>
        <w:rPr>
          <w:rFonts w:cstheme="minorHAnsi"/>
          <w:sz w:val="24"/>
          <w:szCs w:val="24"/>
        </w:rPr>
        <w:t>showing low intensity and a roughly constant trend throughout fermentation (</w:t>
      </w:r>
      <w:r w:rsidRPr="00F15C61">
        <w:rPr>
          <w:rFonts w:cstheme="minorHAnsi"/>
          <w:b/>
          <w:bCs/>
          <w:sz w:val="24"/>
          <w:szCs w:val="24"/>
        </w:rPr>
        <w:t xml:space="preserve">Supplementary figure </w:t>
      </w:r>
      <w:r>
        <w:rPr>
          <w:rFonts w:cstheme="minorHAnsi"/>
          <w:b/>
          <w:bCs/>
          <w:sz w:val="24"/>
          <w:szCs w:val="24"/>
        </w:rPr>
        <w:t>4</w:t>
      </w:r>
      <w:r w:rsidRPr="00F15C61">
        <w:rPr>
          <w:rFonts w:cstheme="minorHAnsi"/>
          <w:b/>
          <w:bCs/>
          <w:sz w:val="24"/>
          <w:szCs w:val="24"/>
        </w:rPr>
        <w:t>c</w:t>
      </w:r>
      <w:r>
        <w:rPr>
          <w:rFonts w:cstheme="minorHAnsi"/>
          <w:sz w:val="24"/>
          <w:szCs w:val="24"/>
        </w:rPr>
        <w:t>).</w:t>
      </w:r>
      <w:ins w:id="8" w:author="Francesco Del Carratore" w:date="2020-12-30T13:36:00Z">
        <w:r w:rsidR="006A3C59">
          <w:rPr>
            <w:rFonts w:cstheme="minorHAnsi"/>
            <w:sz w:val="24"/>
            <w:szCs w:val="24"/>
          </w:rPr>
          <w:t xml:space="preserve"> One</w:t>
        </w:r>
      </w:ins>
      <w:del w:id="9" w:author="Francesco Del Carratore" w:date="2020-12-30T13:35:00Z">
        <w:r w:rsidDel="006A3C59">
          <w:rPr>
            <w:rFonts w:cstheme="minorHAnsi"/>
            <w:sz w:val="24"/>
            <w:szCs w:val="24"/>
          </w:rPr>
          <w:delText xml:space="preserve"> Two</w:delText>
        </w:r>
      </w:del>
      <w:r>
        <w:rPr>
          <w:rFonts w:cstheme="minorHAnsi"/>
          <w:sz w:val="24"/>
          <w:szCs w:val="24"/>
        </w:rPr>
        <w:t xml:space="preserve"> peak</w:t>
      </w:r>
      <w:del w:id="10" w:author="Francesco Del Carratore" w:date="2020-12-30T13:36:00Z">
        <w:r w:rsidDel="006A3C59">
          <w:rPr>
            <w:rFonts w:cstheme="minorHAnsi"/>
            <w:sz w:val="24"/>
            <w:szCs w:val="24"/>
          </w:rPr>
          <w:delText>s</w:delText>
        </w:r>
      </w:del>
      <w:r>
        <w:rPr>
          <w:rFonts w:cstheme="minorHAnsi"/>
          <w:sz w:val="24"/>
          <w:szCs w:val="24"/>
        </w:rPr>
        <w:t xml:space="preserve"> found in this group w</w:t>
      </w:r>
      <w:ins w:id="11" w:author="Francesco Del Carratore" w:date="2020-12-30T13:36:00Z">
        <w:r w:rsidR="006A3C59">
          <w:rPr>
            <w:rFonts w:cstheme="minorHAnsi"/>
            <w:sz w:val="24"/>
            <w:szCs w:val="24"/>
          </w:rPr>
          <w:t>as</w:t>
        </w:r>
      </w:ins>
      <w:del w:id="12" w:author="Francesco Del Carratore" w:date="2020-12-30T13:36:00Z">
        <w:r w:rsidDel="006A3C59">
          <w:rPr>
            <w:rFonts w:cstheme="minorHAnsi"/>
            <w:sz w:val="24"/>
            <w:szCs w:val="24"/>
          </w:rPr>
          <w:delText>ere</w:delText>
        </w:r>
      </w:del>
      <w:r>
        <w:rPr>
          <w:rFonts w:cstheme="minorHAnsi"/>
          <w:sz w:val="24"/>
          <w:szCs w:val="24"/>
        </w:rPr>
        <w:t xml:space="preserve"> </w:t>
      </w:r>
      <w:commentRangeStart w:id="13"/>
      <w:commentRangeStart w:id="14"/>
      <w:r>
        <w:rPr>
          <w:rFonts w:cstheme="minorHAnsi"/>
          <w:sz w:val="24"/>
          <w:szCs w:val="24"/>
        </w:rPr>
        <w:t xml:space="preserve">annotated </w:t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  <w:r>
        <w:rPr>
          <w:rFonts w:cstheme="minorHAnsi"/>
          <w:sz w:val="24"/>
          <w:szCs w:val="24"/>
        </w:rPr>
        <w:t xml:space="preserve">as </w:t>
      </w:r>
      <w:proofErr w:type="spellStart"/>
      <w:r>
        <w:rPr>
          <w:rFonts w:cstheme="minorHAnsi"/>
          <w:sz w:val="24"/>
          <w:szCs w:val="24"/>
        </w:rPr>
        <w:t>benarthin</w:t>
      </w:r>
      <w:proofErr w:type="spellEnd"/>
      <w:r>
        <w:rPr>
          <w:rFonts w:cstheme="minorHAnsi"/>
          <w:sz w:val="24"/>
          <w:szCs w:val="24"/>
        </w:rPr>
        <w:t xml:space="preserve"> </w:t>
      </w:r>
      <w:del w:id="15" w:author="Francesco Del Carratore" w:date="2020-12-30T13:36:00Z">
        <w:r w:rsidDel="006A3C59">
          <w:rPr>
            <w:rFonts w:cstheme="minorHAnsi"/>
            <w:sz w:val="24"/>
            <w:szCs w:val="24"/>
          </w:rPr>
          <w:delText xml:space="preserve">and dibenarthin </w:delText>
        </w:r>
      </w:del>
      <w:r>
        <w:rPr>
          <w:rFonts w:cstheme="minorHAnsi"/>
          <w:sz w:val="24"/>
          <w:szCs w:val="24"/>
        </w:rPr>
        <w:t>(</w:t>
      </w:r>
      <w:r w:rsidRPr="003116EC">
        <w:rPr>
          <w:rFonts w:cstheme="minorHAnsi"/>
          <w:sz w:val="24"/>
          <w:szCs w:val="24"/>
        </w:rPr>
        <w:t>C</w:t>
      </w:r>
      <w:r w:rsidRPr="007B525D">
        <w:rPr>
          <w:rFonts w:cstheme="minorHAnsi"/>
          <w:sz w:val="24"/>
          <w:szCs w:val="24"/>
          <w:vertAlign w:val="subscript"/>
        </w:rPr>
        <w:t>17</w:t>
      </w:r>
      <w:r w:rsidRPr="003116EC">
        <w:rPr>
          <w:rFonts w:cstheme="minorHAnsi"/>
          <w:sz w:val="24"/>
          <w:szCs w:val="24"/>
        </w:rPr>
        <w:t>H</w:t>
      </w:r>
      <w:r w:rsidRPr="007B525D">
        <w:rPr>
          <w:rFonts w:cstheme="minorHAnsi"/>
          <w:sz w:val="24"/>
          <w:szCs w:val="24"/>
          <w:vertAlign w:val="subscript"/>
        </w:rPr>
        <w:t>25</w:t>
      </w:r>
      <w:r w:rsidRPr="003116EC">
        <w:rPr>
          <w:rFonts w:cstheme="minorHAnsi"/>
          <w:sz w:val="24"/>
          <w:szCs w:val="24"/>
        </w:rPr>
        <w:t>N</w:t>
      </w:r>
      <w:r w:rsidRPr="007B525D">
        <w:rPr>
          <w:rFonts w:cstheme="minorHAnsi"/>
          <w:sz w:val="24"/>
          <w:szCs w:val="24"/>
          <w:vertAlign w:val="subscript"/>
        </w:rPr>
        <w:t>5</w:t>
      </w:r>
      <w:r w:rsidRPr="003116EC">
        <w:rPr>
          <w:rFonts w:cstheme="minorHAnsi"/>
          <w:sz w:val="24"/>
          <w:szCs w:val="24"/>
        </w:rPr>
        <w:t>O</w:t>
      </w:r>
      <w:r w:rsidRPr="007B525D">
        <w:rPr>
          <w:rFonts w:cstheme="minorHAnsi"/>
          <w:sz w:val="24"/>
          <w:szCs w:val="24"/>
          <w:vertAlign w:val="subscript"/>
        </w:rPr>
        <w:t>7</w:t>
      </w:r>
      <w:del w:id="16" w:author="Francesco Del Carratore" w:date="2020-12-30T13:36:00Z">
        <w:r w:rsidDel="006A3C59">
          <w:rPr>
            <w:rFonts w:cstheme="minorHAnsi"/>
            <w:sz w:val="24"/>
            <w:szCs w:val="24"/>
          </w:rPr>
          <w:delText xml:space="preserve"> and </w:delText>
        </w:r>
        <w:r w:rsidRPr="003116EC" w:rsidDel="006A3C59">
          <w:rPr>
            <w:rFonts w:cstheme="minorHAnsi"/>
            <w:sz w:val="24"/>
            <w:szCs w:val="24"/>
          </w:rPr>
          <w:delText>C</w:delText>
        </w:r>
        <w:r w:rsidRPr="007B525D" w:rsidDel="006A3C59">
          <w:rPr>
            <w:rFonts w:cstheme="minorHAnsi"/>
            <w:sz w:val="24"/>
            <w:szCs w:val="24"/>
            <w:vertAlign w:val="subscript"/>
          </w:rPr>
          <w:delText>34</w:delText>
        </w:r>
        <w:r w:rsidRPr="003116EC" w:rsidDel="006A3C59">
          <w:rPr>
            <w:rFonts w:cstheme="minorHAnsi"/>
            <w:sz w:val="24"/>
            <w:szCs w:val="24"/>
          </w:rPr>
          <w:delText>H</w:delText>
        </w:r>
        <w:r w:rsidRPr="007B525D" w:rsidDel="006A3C59">
          <w:rPr>
            <w:rFonts w:cstheme="minorHAnsi"/>
            <w:sz w:val="24"/>
            <w:szCs w:val="24"/>
            <w:vertAlign w:val="subscript"/>
          </w:rPr>
          <w:delText>38</w:delText>
        </w:r>
        <w:r w:rsidRPr="003116EC" w:rsidDel="006A3C59">
          <w:rPr>
            <w:rFonts w:cstheme="minorHAnsi"/>
            <w:sz w:val="24"/>
            <w:szCs w:val="24"/>
          </w:rPr>
          <w:delText>N</w:delText>
        </w:r>
        <w:r w:rsidRPr="007B525D" w:rsidDel="006A3C59">
          <w:rPr>
            <w:rFonts w:cstheme="minorHAnsi"/>
            <w:sz w:val="24"/>
            <w:szCs w:val="24"/>
            <w:vertAlign w:val="subscript"/>
          </w:rPr>
          <w:delText>10</w:delText>
        </w:r>
        <w:r w:rsidRPr="003116EC" w:rsidDel="006A3C59">
          <w:rPr>
            <w:rFonts w:cstheme="minorHAnsi"/>
            <w:sz w:val="24"/>
            <w:szCs w:val="24"/>
          </w:rPr>
          <w:delText>O</w:delText>
        </w:r>
        <w:r w:rsidRPr="007B525D" w:rsidDel="006A3C59">
          <w:rPr>
            <w:rFonts w:cstheme="minorHAnsi"/>
            <w:sz w:val="24"/>
            <w:szCs w:val="24"/>
            <w:vertAlign w:val="subscript"/>
          </w:rPr>
          <w:delText>13</w:delText>
        </w:r>
      </w:del>
      <w:r>
        <w:rPr>
          <w:rFonts w:cstheme="minorHAnsi"/>
          <w:sz w:val="24"/>
          <w:szCs w:val="24"/>
        </w:rPr>
        <w:t>). Th</w:t>
      </w:r>
      <w:ins w:id="17" w:author="Francesco Del Carratore" w:date="2020-12-30T13:36:00Z">
        <w:r w:rsidR="006A3C59">
          <w:rPr>
            <w:rFonts w:cstheme="minorHAnsi"/>
            <w:sz w:val="24"/>
            <w:szCs w:val="24"/>
          </w:rPr>
          <w:t>i</w:t>
        </w:r>
      </w:ins>
      <w:del w:id="18" w:author="Francesco Del Carratore" w:date="2020-12-30T13:36:00Z">
        <w:r w:rsidDel="006A3C59">
          <w:rPr>
            <w:rFonts w:cstheme="minorHAnsi"/>
            <w:sz w:val="24"/>
            <w:szCs w:val="24"/>
          </w:rPr>
          <w:delText>e</w:delText>
        </w:r>
      </w:del>
      <w:r>
        <w:rPr>
          <w:rFonts w:cstheme="minorHAnsi"/>
          <w:sz w:val="24"/>
          <w:szCs w:val="24"/>
        </w:rPr>
        <w:t>s</w:t>
      </w:r>
      <w:del w:id="19" w:author="Francesco Del Carratore" w:date="2020-12-30T13:36:00Z">
        <w:r w:rsidDel="006A3C59">
          <w:rPr>
            <w:rFonts w:cstheme="minorHAnsi"/>
            <w:sz w:val="24"/>
            <w:szCs w:val="24"/>
          </w:rPr>
          <w:delText>e</w:delText>
        </w:r>
      </w:del>
      <w:r>
        <w:rPr>
          <w:rFonts w:cstheme="minorHAnsi"/>
          <w:sz w:val="24"/>
          <w:szCs w:val="24"/>
        </w:rPr>
        <w:t xml:space="preserve"> compound</w:t>
      </w:r>
      <w:del w:id="20" w:author="Francesco Del Carratore" w:date="2020-12-30T13:36:00Z">
        <w:r w:rsidDel="006A3C59">
          <w:rPr>
            <w:rFonts w:cstheme="minorHAnsi"/>
            <w:sz w:val="24"/>
            <w:szCs w:val="24"/>
          </w:rPr>
          <w:delText>s</w:delText>
        </w:r>
      </w:del>
      <w:r>
        <w:rPr>
          <w:rFonts w:cstheme="minorHAnsi"/>
          <w:sz w:val="24"/>
          <w:szCs w:val="24"/>
        </w:rPr>
        <w:t xml:space="preserve"> w</w:t>
      </w:r>
      <w:ins w:id="21" w:author="Francesco Del Carratore" w:date="2020-12-30T13:36:00Z">
        <w:r w:rsidR="006A3C59">
          <w:rPr>
            <w:rFonts w:cstheme="minorHAnsi"/>
            <w:sz w:val="24"/>
            <w:szCs w:val="24"/>
          </w:rPr>
          <w:t>as</w:t>
        </w:r>
      </w:ins>
      <w:del w:id="22" w:author="Francesco Del Carratore" w:date="2020-12-30T13:36:00Z">
        <w:r w:rsidDel="006A3C59">
          <w:rPr>
            <w:rFonts w:cstheme="minorHAnsi"/>
            <w:sz w:val="24"/>
            <w:szCs w:val="24"/>
          </w:rPr>
          <w:delText>ere</w:delText>
        </w:r>
      </w:del>
      <w:r>
        <w:rPr>
          <w:rFonts w:cstheme="minorHAnsi"/>
          <w:sz w:val="24"/>
          <w:szCs w:val="24"/>
        </w:rPr>
        <w:t xml:space="preserve"> detected as the ion</w:t>
      </w:r>
      <w:del w:id="23" w:author="Francesco Del Carratore" w:date="2020-12-30T13:36:00Z">
        <w:r w:rsidDel="006A3C59">
          <w:rPr>
            <w:rFonts w:cstheme="minorHAnsi"/>
            <w:sz w:val="24"/>
            <w:szCs w:val="24"/>
          </w:rPr>
          <w:delText>s</w:delText>
        </w:r>
      </w:del>
      <w:r>
        <w:rPr>
          <w:rFonts w:cstheme="minorHAnsi"/>
          <w:sz w:val="24"/>
          <w:szCs w:val="24"/>
        </w:rPr>
        <w:t xml:space="preserve"> [M+H</w:t>
      </w:r>
      <w:proofErr w:type="gramStart"/>
      <w:r>
        <w:rPr>
          <w:rFonts w:cstheme="minorHAnsi"/>
          <w:sz w:val="24"/>
          <w:szCs w:val="24"/>
        </w:rPr>
        <w:t>]</w:t>
      </w:r>
      <w:r w:rsidRPr="00E41AC1">
        <w:rPr>
          <w:rFonts w:cstheme="minorHAnsi"/>
          <w:sz w:val="24"/>
          <w:szCs w:val="24"/>
          <w:vertAlign w:val="superscript"/>
        </w:rPr>
        <w:t>+</w:t>
      </w:r>
      <w:proofErr w:type="gramEnd"/>
      <w:r>
        <w:rPr>
          <w:rFonts w:cstheme="minorHAnsi"/>
          <w:sz w:val="24"/>
          <w:szCs w:val="24"/>
        </w:rPr>
        <w:t xml:space="preserve"> = 412.1830</w:t>
      </w:r>
      <w:del w:id="24" w:author="Francesco Del Carratore" w:date="2020-12-30T13:36:00Z">
        <w:r w:rsidDel="006A3C59">
          <w:rPr>
            <w:rFonts w:cstheme="minorHAnsi"/>
            <w:sz w:val="24"/>
            <w:szCs w:val="24"/>
          </w:rPr>
          <w:delText xml:space="preserve"> and [M+2H]</w:delText>
        </w:r>
        <w:r w:rsidRPr="00E41AC1" w:rsidDel="006A3C59">
          <w:rPr>
            <w:rFonts w:cstheme="minorHAnsi"/>
            <w:sz w:val="24"/>
            <w:szCs w:val="24"/>
            <w:vertAlign w:val="superscript"/>
          </w:rPr>
          <w:delText>2+</w:delText>
        </w:r>
        <w:r w:rsidDel="006A3C59">
          <w:rPr>
            <w:rFonts w:cstheme="minorHAnsi"/>
            <w:sz w:val="24"/>
            <w:szCs w:val="24"/>
          </w:rPr>
          <w:delText xml:space="preserve"> = </w:delText>
        </w:r>
        <w:commentRangeStart w:id="25"/>
        <w:r w:rsidDel="006A3C59">
          <w:rPr>
            <w:rFonts w:cstheme="minorHAnsi"/>
            <w:sz w:val="24"/>
            <w:szCs w:val="24"/>
          </w:rPr>
          <w:delText>402.6802</w:delText>
        </w:r>
        <w:commentRangeEnd w:id="25"/>
        <w:r w:rsidDel="006A3C59">
          <w:rPr>
            <w:rStyle w:val="CommentReference"/>
          </w:rPr>
          <w:commentReference w:id="25"/>
        </w:r>
        <w:r w:rsidDel="006A3C59">
          <w:rPr>
            <w:rFonts w:cstheme="minorHAnsi"/>
            <w:sz w:val="24"/>
            <w:szCs w:val="24"/>
          </w:rPr>
          <w:delText>, respectively</w:delText>
        </w:r>
      </w:del>
      <w:r>
        <w:rPr>
          <w:rFonts w:cstheme="minorHAnsi"/>
          <w:sz w:val="24"/>
          <w:szCs w:val="24"/>
        </w:rPr>
        <w:t xml:space="preserve">. </w:t>
      </w:r>
      <w:commentRangeStart w:id="26"/>
      <w:commentRangeStart w:id="27"/>
      <w:r>
        <w:rPr>
          <w:rFonts w:cstheme="minorHAnsi"/>
          <w:sz w:val="24"/>
          <w:szCs w:val="24"/>
        </w:rPr>
        <w:t>Th</w:t>
      </w:r>
      <w:ins w:id="28" w:author="Francesco Del Carratore" w:date="2020-12-30T13:36:00Z">
        <w:r w:rsidR="006A3C59">
          <w:rPr>
            <w:rFonts w:cstheme="minorHAnsi"/>
            <w:sz w:val="24"/>
            <w:szCs w:val="24"/>
          </w:rPr>
          <w:t>i</w:t>
        </w:r>
      </w:ins>
      <w:del w:id="29" w:author="Francesco Del Carratore" w:date="2020-12-30T13:36:00Z">
        <w:r w:rsidDel="006A3C59">
          <w:rPr>
            <w:rFonts w:cstheme="minorHAnsi"/>
            <w:sz w:val="24"/>
            <w:szCs w:val="24"/>
          </w:rPr>
          <w:delText>e</w:delText>
        </w:r>
      </w:del>
      <w:r>
        <w:rPr>
          <w:rFonts w:cstheme="minorHAnsi"/>
          <w:sz w:val="24"/>
          <w:szCs w:val="24"/>
        </w:rPr>
        <w:t>s</w:t>
      </w:r>
      <w:del w:id="30" w:author="Francesco Del Carratore" w:date="2020-12-30T13:36:00Z">
        <w:r w:rsidDel="006A3C59">
          <w:rPr>
            <w:rFonts w:cstheme="minorHAnsi"/>
            <w:sz w:val="24"/>
            <w:szCs w:val="24"/>
          </w:rPr>
          <w:delText>e</w:delText>
        </w:r>
      </w:del>
      <w:r>
        <w:rPr>
          <w:rFonts w:cstheme="minorHAnsi"/>
          <w:sz w:val="24"/>
          <w:szCs w:val="24"/>
        </w:rPr>
        <w:t xml:space="preserve"> peak</w:t>
      </w:r>
      <w:del w:id="31" w:author="Francesco Del Carratore" w:date="2020-12-30T13:36:00Z">
        <w:r w:rsidDel="006A3C59">
          <w:rPr>
            <w:rFonts w:cstheme="minorHAnsi"/>
            <w:sz w:val="24"/>
            <w:szCs w:val="24"/>
          </w:rPr>
          <w:delText>s</w:delText>
        </w:r>
      </w:del>
      <w:r>
        <w:rPr>
          <w:rFonts w:cstheme="minorHAnsi"/>
          <w:sz w:val="24"/>
          <w:szCs w:val="24"/>
        </w:rPr>
        <w:t xml:space="preserve"> slightly increased from 15 to 48 hours, reaching the highest level at 48 hours.</w:t>
      </w:r>
      <w:commentRangeEnd w:id="26"/>
      <w:r>
        <w:rPr>
          <w:rStyle w:val="CommentReference"/>
        </w:rPr>
        <w:commentReference w:id="26"/>
      </w:r>
      <w:commentRangeEnd w:id="27"/>
    </w:p>
    <w:p w14:paraId="5433C65A" w14:textId="6BEC31B5" w:rsidR="00F12DA3" w:rsidRDefault="00F12DA3" w:rsidP="00C46435">
      <w:pPr>
        <w:rPr>
          <w:rFonts w:cstheme="minorHAnsi"/>
          <w:sz w:val="24"/>
          <w:szCs w:val="24"/>
        </w:rPr>
      </w:pPr>
    </w:p>
    <w:p w14:paraId="5F22DCE2" w14:textId="77777777" w:rsidR="00F12DA3" w:rsidRPr="00F12DA3" w:rsidRDefault="00F12DA3" w:rsidP="00F12DA3">
      <w:pPr>
        <w:rPr>
          <w:sz w:val="17"/>
          <w:szCs w:val="17"/>
        </w:rPr>
      </w:pPr>
    </w:p>
    <w:tbl>
      <w:tblPr>
        <w:tblStyle w:val="ListTable3-Accent5"/>
        <w:tblW w:w="0" w:type="auto"/>
        <w:tblLook w:val="00A0" w:firstRow="1" w:lastRow="0" w:firstColumn="1" w:lastColumn="0" w:noHBand="0" w:noVBand="0"/>
      </w:tblPr>
      <w:tblGrid>
        <w:gridCol w:w="658"/>
        <w:gridCol w:w="662"/>
        <w:gridCol w:w="661"/>
        <w:gridCol w:w="824"/>
        <w:gridCol w:w="661"/>
        <w:gridCol w:w="664"/>
        <w:gridCol w:w="669"/>
        <w:gridCol w:w="849"/>
        <w:gridCol w:w="817"/>
        <w:gridCol w:w="656"/>
        <w:gridCol w:w="1895"/>
      </w:tblGrid>
      <w:tr w:rsidR="00F12DA3" w:rsidRPr="00F12DA3" w14:paraId="1173EE92" w14:textId="77777777" w:rsidTr="00004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7" w:type="dxa"/>
            <w:noWrap/>
            <w:vAlign w:val="center"/>
            <w:hideMark/>
          </w:tcPr>
          <w:p w14:paraId="5780A224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RT (min)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7CD92953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[M+H]</w:t>
            </w:r>
            <w:r w:rsidRPr="00F12DA3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992" w:type="dxa"/>
            <w:noWrap/>
            <w:vAlign w:val="center"/>
            <w:hideMark/>
          </w:tcPr>
          <w:p w14:paraId="321344B9" w14:textId="77777777" w:rsidR="00F12DA3" w:rsidRPr="00F12DA3" w:rsidRDefault="00F12DA3" w:rsidP="00F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[M+2H]</w:t>
            </w:r>
            <w:r w:rsidRPr="00F12DA3">
              <w:rPr>
                <w:sz w:val="18"/>
                <w:szCs w:val="18"/>
                <w:vertAlign w:val="superscript"/>
              </w:rPr>
              <w:t>2+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28403284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[M+H+NH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  <w:r w:rsidRPr="00F12DA3">
              <w:rPr>
                <w:sz w:val="18"/>
                <w:szCs w:val="18"/>
              </w:rPr>
              <w:t>]</w:t>
            </w:r>
            <w:r w:rsidRPr="00F12DA3">
              <w:rPr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2" w:type="dxa"/>
            <w:noWrap/>
            <w:vAlign w:val="center"/>
            <w:hideMark/>
          </w:tcPr>
          <w:p w14:paraId="41DECC77" w14:textId="77777777" w:rsidR="00F12DA3" w:rsidRPr="00F12DA3" w:rsidRDefault="00F12DA3" w:rsidP="00F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[M+NH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  <w:r w:rsidRPr="00F12DA3">
              <w:rPr>
                <w:sz w:val="18"/>
                <w:szCs w:val="18"/>
              </w:rPr>
              <w:t>]</w:t>
            </w:r>
            <w:r w:rsidRPr="00F12DA3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1B56DB4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</w:t>
            </w:r>
            <w:proofErr w:type="spellStart"/>
            <w:r w:rsidRPr="00F12DA3">
              <w:rPr>
                <w:sz w:val="18"/>
                <w:szCs w:val="18"/>
              </w:rPr>
              <w:t>M+Na</w:t>
            </w:r>
            <w:proofErr w:type="spellEnd"/>
            <w:r w:rsidRPr="00F12DA3">
              <w:rPr>
                <w:sz w:val="18"/>
                <w:szCs w:val="18"/>
              </w:rPr>
              <w:t>]</w:t>
            </w:r>
            <w:r w:rsidRPr="00F12DA3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005" w:type="dxa"/>
            <w:noWrap/>
            <w:vAlign w:val="center"/>
            <w:hideMark/>
          </w:tcPr>
          <w:p w14:paraId="6E262746" w14:textId="77777777" w:rsidR="00F12DA3" w:rsidRPr="00F12DA3" w:rsidRDefault="00F12DA3" w:rsidP="00F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[M+3H]</w:t>
            </w:r>
            <w:r w:rsidRPr="00F12DA3">
              <w:rPr>
                <w:sz w:val="18"/>
                <w:szCs w:val="18"/>
                <w:vertAlign w:val="superscript"/>
              </w:rPr>
              <w:t>3+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48BDA064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[M+2H+Na]</w:t>
            </w:r>
            <w:r w:rsidRPr="00F12DA3">
              <w:rPr>
                <w:sz w:val="18"/>
                <w:szCs w:val="18"/>
                <w:vertAlign w:val="superscript"/>
              </w:rPr>
              <w:t>3+</w:t>
            </w:r>
          </w:p>
        </w:tc>
        <w:tc>
          <w:tcPr>
            <w:tcW w:w="1263" w:type="dxa"/>
            <w:noWrap/>
            <w:vAlign w:val="center"/>
            <w:hideMark/>
          </w:tcPr>
          <w:p w14:paraId="2DBEEED3" w14:textId="77777777" w:rsidR="00F12DA3" w:rsidRPr="00F12DA3" w:rsidRDefault="00F12DA3" w:rsidP="00F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MF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10DCEDF8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DPN</w:t>
            </w:r>
          </w:p>
        </w:tc>
        <w:tc>
          <w:tcPr>
            <w:tcW w:w="3142" w:type="dxa"/>
            <w:noWrap/>
            <w:vAlign w:val="center"/>
            <w:hideMark/>
          </w:tcPr>
          <w:p w14:paraId="06A20A5B" w14:textId="77777777" w:rsidR="00F12DA3" w:rsidRPr="00F12DA3" w:rsidRDefault="00F12DA3" w:rsidP="00F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Identification by DNP</w:t>
            </w:r>
          </w:p>
        </w:tc>
      </w:tr>
      <w:tr w:rsidR="00F12DA3" w:rsidRPr="00F12DA3" w14:paraId="42D59263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79422A5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7901D1F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235.1652</w:t>
            </w:r>
          </w:p>
        </w:tc>
        <w:tc>
          <w:tcPr>
            <w:tcW w:w="992" w:type="dxa"/>
            <w:noWrap/>
            <w:vAlign w:val="center"/>
            <w:hideMark/>
          </w:tcPr>
          <w:p w14:paraId="55E1734F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511718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93DC527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61C132F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4BCD5113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1EAC1ED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4C280F3F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22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37DDC85E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No hits </w:t>
            </w:r>
          </w:p>
        </w:tc>
        <w:tc>
          <w:tcPr>
            <w:tcW w:w="3142" w:type="dxa"/>
            <w:noWrap/>
            <w:vAlign w:val="center"/>
            <w:hideMark/>
          </w:tcPr>
          <w:p w14:paraId="525C87E1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32A780C5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165DBD07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1.44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5297FF3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280.1388</w:t>
            </w:r>
          </w:p>
        </w:tc>
        <w:tc>
          <w:tcPr>
            <w:tcW w:w="992" w:type="dxa"/>
            <w:noWrap/>
            <w:vAlign w:val="center"/>
            <w:hideMark/>
          </w:tcPr>
          <w:p w14:paraId="441E4EEA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59C6455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265F0EBF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27C57DB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5E73D401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1C99090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35FB0849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11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21</w:t>
            </w:r>
            <w:r w:rsidRPr="00F12DA3">
              <w:rPr>
                <w:sz w:val="18"/>
                <w:szCs w:val="18"/>
              </w:rPr>
              <w:t>NO</w:t>
            </w:r>
            <w:r w:rsidRPr="00F12DA3"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7A79B6B3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2A62FD98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Fructose-valine</w:t>
            </w:r>
          </w:p>
        </w:tc>
      </w:tr>
      <w:tr w:rsidR="00F12DA3" w:rsidRPr="00F12DA3" w14:paraId="4AAD54C5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5F03C328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1.56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E62BB3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235.1191</w:t>
            </w:r>
          </w:p>
        </w:tc>
        <w:tc>
          <w:tcPr>
            <w:tcW w:w="992" w:type="dxa"/>
            <w:noWrap/>
            <w:vAlign w:val="center"/>
            <w:hideMark/>
          </w:tcPr>
          <w:p w14:paraId="1CB4CCC1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5F1FBC3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5F83607E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4E19A08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48315F2C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91CF0E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56539B0C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11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14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0700B3A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456B912D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12DA3">
              <w:rPr>
                <w:sz w:val="18"/>
                <w:szCs w:val="18"/>
              </w:rPr>
              <w:t>Cyclo</w:t>
            </w:r>
            <w:proofErr w:type="spellEnd"/>
            <w:r w:rsidRPr="00F12DA3">
              <w:rPr>
                <w:sz w:val="18"/>
                <w:szCs w:val="18"/>
              </w:rPr>
              <w:t>(</w:t>
            </w:r>
            <w:proofErr w:type="spellStart"/>
            <w:r w:rsidRPr="00F12DA3">
              <w:rPr>
                <w:sz w:val="18"/>
                <w:szCs w:val="18"/>
              </w:rPr>
              <w:t>histidylproline</w:t>
            </w:r>
            <w:proofErr w:type="spellEnd"/>
            <w:r w:rsidRPr="00F12DA3">
              <w:rPr>
                <w:sz w:val="18"/>
                <w:szCs w:val="18"/>
              </w:rPr>
              <w:t>)</w:t>
            </w:r>
          </w:p>
        </w:tc>
      </w:tr>
      <w:tr w:rsidR="00F12DA3" w:rsidRPr="00F12DA3" w14:paraId="184E27DC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7699F935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1.67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0BFA58D3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158.0924</w:t>
            </w:r>
          </w:p>
        </w:tc>
        <w:tc>
          <w:tcPr>
            <w:tcW w:w="992" w:type="dxa"/>
            <w:noWrap/>
            <w:vAlign w:val="center"/>
            <w:hideMark/>
          </w:tcPr>
          <w:p w14:paraId="1E2E3FCA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6F51F78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69108E0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750E3A5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3DE0E197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773B2A8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33DA9019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11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3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2D6E506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691CFE21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65374A94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095BDDA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1.91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453AC2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226.1549</w:t>
            </w:r>
          </w:p>
        </w:tc>
        <w:tc>
          <w:tcPr>
            <w:tcW w:w="992" w:type="dxa"/>
            <w:noWrap/>
            <w:vAlign w:val="center"/>
            <w:hideMark/>
          </w:tcPr>
          <w:p w14:paraId="3901505B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2747F44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A42FCC3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06E7B35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01D8BE32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73053B9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2ACCB966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11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19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3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0AF153DA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672A84D8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713C1A8E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1534F020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AECC5B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268.1038</w:t>
            </w:r>
          </w:p>
        </w:tc>
        <w:tc>
          <w:tcPr>
            <w:tcW w:w="992" w:type="dxa"/>
            <w:noWrap/>
            <w:vAlign w:val="center"/>
            <w:hideMark/>
          </w:tcPr>
          <w:p w14:paraId="586A630F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467254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40D9459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1800CA5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716015D1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0E31F06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2CE18F64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13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5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  <w:r w:rsidRPr="00F12DA3">
              <w:rPr>
                <w:sz w:val="18"/>
                <w:szCs w:val="18"/>
              </w:rPr>
              <w:t>/ C</w:t>
            </w:r>
            <w:r w:rsidRPr="00F12DA3">
              <w:rPr>
                <w:sz w:val="18"/>
                <w:szCs w:val="18"/>
                <w:vertAlign w:val="subscript"/>
              </w:rPr>
              <w:t>9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17</w:t>
            </w:r>
            <w:r w:rsidRPr="00F12DA3">
              <w:rPr>
                <w:sz w:val="18"/>
                <w:szCs w:val="18"/>
              </w:rPr>
              <w:t>NO</w:t>
            </w:r>
            <w:r w:rsidRPr="00F12DA3"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446CA97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0AD6E5D7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Adenosine/Fructose-serine</w:t>
            </w:r>
          </w:p>
        </w:tc>
      </w:tr>
      <w:tr w:rsidR="00F12DA3" w:rsidRPr="00F12DA3" w14:paraId="5C61986C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9D3B54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2.38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39DED3E4" w14:textId="77777777" w:rsidR="00F12DA3" w:rsidRPr="00F12DA3" w:rsidRDefault="00F12DA3" w:rsidP="00F12DA3">
            <w:pPr>
              <w:jc w:val="center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617.3253</w:t>
            </w:r>
          </w:p>
        </w:tc>
        <w:tc>
          <w:tcPr>
            <w:tcW w:w="992" w:type="dxa"/>
            <w:noWrap/>
            <w:vAlign w:val="center"/>
            <w:hideMark/>
          </w:tcPr>
          <w:p w14:paraId="34739CE8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309.1661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52574A4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79C918AC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32C475F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35EF86B0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410ED99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71BF4768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24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48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9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14</w:t>
            </w:r>
            <w:r w:rsidRPr="00F12DA3">
              <w:rPr>
                <w:sz w:val="18"/>
                <w:szCs w:val="18"/>
              </w:rPr>
              <w:t xml:space="preserve">/ </w:t>
            </w:r>
            <w:r w:rsidRPr="00F12DA3">
              <w:rPr>
                <w:sz w:val="18"/>
                <w:szCs w:val="18"/>
              </w:rPr>
              <w:lastRenderedPageBreak/>
              <w:t>C</w:t>
            </w:r>
            <w:r w:rsidRPr="00F12DA3">
              <w:rPr>
                <w:sz w:val="18"/>
                <w:szCs w:val="18"/>
                <w:vertAlign w:val="subscript"/>
              </w:rPr>
              <w:t>25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44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8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522345C9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lastRenderedPageBreak/>
              <w:t xml:space="preserve">No hits </w:t>
            </w:r>
          </w:p>
        </w:tc>
        <w:tc>
          <w:tcPr>
            <w:tcW w:w="3142" w:type="dxa"/>
            <w:noWrap/>
            <w:vAlign w:val="center"/>
            <w:hideMark/>
          </w:tcPr>
          <w:p w14:paraId="2E39042A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2E631AFE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72146E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2.52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42AA7D7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254.161</w:t>
            </w:r>
          </w:p>
        </w:tc>
        <w:tc>
          <w:tcPr>
            <w:tcW w:w="992" w:type="dxa"/>
            <w:noWrap/>
            <w:vAlign w:val="center"/>
            <w:hideMark/>
          </w:tcPr>
          <w:p w14:paraId="219CEF44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1C93C8C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C8AB2FD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20018A4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76235F25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460610F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71C5BDC0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11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19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5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  <w:r w:rsidRPr="00F12DA3">
              <w:rPr>
                <w:sz w:val="18"/>
                <w:szCs w:val="18"/>
              </w:rPr>
              <w:t>/ C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23</w:t>
            </w:r>
            <w:r w:rsidRPr="00F12DA3">
              <w:rPr>
                <w:sz w:val="18"/>
                <w:szCs w:val="18"/>
              </w:rPr>
              <w:t>NO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4A0D6FC7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0085F70B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12DA3">
              <w:rPr>
                <w:sz w:val="18"/>
                <w:szCs w:val="18"/>
              </w:rPr>
              <w:t>Cyclo</w:t>
            </w:r>
            <w:proofErr w:type="spellEnd"/>
            <w:r w:rsidRPr="00F12DA3">
              <w:rPr>
                <w:sz w:val="18"/>
                <w:szCs w:val="18"/>
              </w:rPr>
              <w:t>(</w:t>
            </w:r>
            <w:proofErr w:type="spellStart"/>
            <w:r w:rsidRPr="00F12DA3">
              <w:rPr>
                <w:sz w:val="18"/>
                <w:szCs w:val="18"/>
              </w:rPr>
              <w:t>arginylpropyl</w:t>
            </w:r>
            <w:proofErr w:type="spellEnd"/>
            <w:r w:rsidRPr="00F12DA3">
              <w:rPr>
                <w:sz w:val="18"/>
                <w:szCs w:val="18"/>
              </w:rPr>
              <w:t>)</w:t>
            </w:r>
          </w:p>
        </w:tc>
      </w:tr>
      <w:tr w:rsidR="00F12DA3" w:rsidRPr="00F12DA3" w14:paraId="6EF24DE5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B0F4C61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04F1FCD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631.3401</w:t>
            </w:r>
          </w:p>
        </w:tc>
        <w:tc>
          <w:tcPr>
            <w:tcW w:w="992" w:type="dxa"/>
            <w:noWrap/>
            <w:vAlign w:val="center"/>
            <w:hideMark/>
          </w:tcPr>
          <w:p w14:paraId="527EA7C0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5FF663C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A5F98FA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107C58B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0D63DFD7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4B8EE48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43E26D21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25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50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14</w:t>
            </w:r>
            <w:r w:rsidRPr="00F12DA3">
              <w:rPr>
                <w:sz w:val="18"/>
                <w:szCs w:val="18"/>
              </w:rPr>
              <w:t>/ C</w:t>
            </w:r>
            <w:r w:rsidRPr="00F12DA3">
              <w:rPr>
                <w:sz w:val="18"/>
                <w:szCs w:val="18"/>
                <w:vertAlign w:val="subscript"/>
              </w:rPr>
              <w:t>23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38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18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0817383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No hits </w:t>
            </w:r>
          </w:p>
        </w:tc>
        <w:tc>
          <w:tcPr>
            <w:tcW w:w="3142" w:type="dxa"/>
            <w:noWrap/>
            <w:vAlign w:val="center"/>
            <w:hideMark/>
          </w:tcPr>
          <w:p w14:paraId="61395157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59AB9868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60A33B7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712DD01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169.0969</w:t>
            </w:r>
          </w:p>
        </w:tc>
        <w:tc>
          <w:tcPr>
            <w:tcW w:w="992" w:type="dxa"/>
            <w:noWrap/>
            <w:vAlign w:val="center"/>
            <w:hideMark/>
          </w:tcPr>
          <w:p w14:paraId="059536F0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8693F5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8B10378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09DED1E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44279DC7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3EDCB5B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3434A9FD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12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36A2DB1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7B67D6E2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5B20DDFB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702B4C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4.68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DDF39A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227.1026</w:t>
            </w:r>
          </w:p>
        </w:tc>
        <w:tc>
          <w:tcPr>
            <w:tcW w:w="992" w:type="dxa"/>
            <w:noWrap/>
            <w:vAlign w:val="center"/>
            <w:hideMark/>
          </w:tcPr>
          <w:p w14:paraId="67B45878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CB2DD6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4E43173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0149E6B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0B25B1F6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4028E0E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7B495F56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12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48DB652C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12 Hits</w:t>
            </w:r>
          </w:p>
        </w:tc>
        <w:tc>
          <w:tcPr>
            <w:tcW w:w="3142" w:type="dxa"/>
            <w:noWrap/>
            <w:vAlign w:val="center"/>
            <w:hideMark/>
          </w:tcPr>
          <w:p w14:paraId="23C51770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2-Amino-4-hydroxy-4-(5-hydroxy-2-pyridinyl)-3-methylbutanoic acid (AA residue of </w:t>
            </w:r>
            <w:proofErr w:type="spellStart"/>
            <w:r w:rsidRPr="00F12DA3">
              <w:rPr>
                <w:sz w:val="18"/>
                <w:szCs w:val="18"/>
              </w:rPr>
              <w:t>nikkomycin</w:t>
            </w:r>
            <w:proofErr w:type="spellEnd"/>
            <w:r w:rsidRPr="00F12DA3">
              <w:rPr>
                <w:sz w:val="18"/>
                <w:szCs w:val="18"/>
              </w:rPr>
              <w:t xml:space="preserve"> Z) / </w:t>
            </w:r>
            <w:proofErr w:type="spellStart"/>
            <w:r w:rsidRPr="00F12DA3">
              <w:rPr>
                <w:sz w:val="18"/>
                <w:szCs w:val="18"/>
              </w:rPr>
              <w:t>Cyclo</w:t>
            </w:r>
            <w:proofErr w:type="spellEnd"/>
            <w:r w:rsidRPr="00F12DA3">
              <w:rPr>
                <w:sz w:val="18"/>
                <w:szCs w:val="18"/>
              </w:rPr>
              <w:t>(</w:t>
            </w:r>
            <w:proofErr w:type="spellStart"/>
            <w:r w:rsidRPr="00F12DA3">
              <w:rPr>
                <w:sz w:val="18"/>
                <w:szCs w:val="18"/>
              </w:rPr>
              <w:t>glutamylprolyl</w:t>
            </w:r>
            <w:proofErr w:type="spellEnd"/>
            <w:r w:rsidRPr="00F12DA3">
              <w:rPr>
                <w:sz w:val="18"/>
                <w:szCs w:val="18"/>
              </w:rPr>
              <w:t xml:space="preserve">) / </w:t>
            </w:r>
            <w:proofErr w:type="spellStart"/>
            <w:r w:rsidRPr="00F12DA3">
              <w:rPr>
                <w:sz w:val="18"/>
                <w:szCs w:val="18"/>
              </w:rPr>
              <w:t>Nikkomycin</w:t>
            </w:r>
            <w:proofErr w:type="spellEnd"/>
            <w:r w:rsidRPr="00F12DA3">
              <w:rPr>
                <w:sz w:val="18"/>
                <w:szCs w:val="18"/>
              </w:rPr>
              <w:t xml:space="preserve"> D</w:t>
            </w:r>
          </w:p>
        </w:tc>
      </w:tr>
      <w:tr w:rsidR="00F12DA3" w:rsidRPr="00F12DA3" w14:paraId="73FC3380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16F0CC2A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ED522E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412.183</w:t>
            </w:r>
          </w:p>
        </w:tc>
        <w:tc>
          <w:tcPr>
            <w:tcW w:w="992" w:type="dxa"/>
            <w:noWrap/>
            <w:vAlign w:val="center"/>
            <w:hideMark/>
          </w:tcPr>
          <w:p w14:paraId="41A8C1DF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2226C9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7DABC75F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420C796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739A58EE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03528D9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110F69EC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17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25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5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175F4AD2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 Hit</w:t>
            </w:r>
          </w:p>
        </w:tc>
        <w:tc>
          <w:tcPr>
            <w:tcW w:w="3142" w:type="dxa"/>
            <w:noWrap/>
            <w:vAlign w:val="center"/>
            <w:hideMark/>
          </w:tcPr>
          <w:p w14:paraId="3DC61ABA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12DA3">
              <w:rPr>
                <w:sz w:val="18"/>
                <w:szCs w:val="18"/>
              </w:rPr>
              <w:t>Benarthin</w:t>
            </w:r>
            <w:proofErr w:type="spellEnd"/>
          </w:p>
        </w:tc>
      </w:tr>
      <w:tr w:rsidR="00F12DA3" w:rsidRPr="00F12DA3" w14:paraId="3B2712D1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D509EDA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08EAD3A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261.1315</w:t>
            </w:r>
          </w:p>
        </w:tc>
        <w:tc>
          <w:tcPr>
            <w:tcW w:w="992" w:type="dxa"/>
            <w:noWrap/>
            <w:vAlign w:val="center"/>
            <w:hideMark/>
          </w:tcPr>
          <w:p w14:paraId="33C6B24B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68B2AE0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29CC1B84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164854E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6FEE9D86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301E1BE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0E227C37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16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5C03FC08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1FE8A5A3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00EB7B5E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6509A308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3DC0523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268.1654</w:t>
            </w:r>
          </w:p>
        </w:tc>
        <w:tc>
          <w:tcPr>
            <w:tcW w:w="992" w:type="dxa"/>
            <w:noWrap/>
            <w:vAlign w:val="center"/>
            <w:hideMark/>
          </w:tcPr>
          <w:p w14:paraId="161E8F1A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2D6495B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6D13D78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242FD4D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5A0561C5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1B84B3B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4CEF0B3B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13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21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3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098EC688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No hits</w:t>
            </w:r>
          </w:p>
        </w:tc>
        <w:tc>
          <w:tcPr>
            <w:tcW w:w="3142" w:type="dxa"/>
            <w:noWrap/>
            <w:vAlign w:val="center"/>
            <w:hideMark/>
          </w:tcPr>
          <w:p w14:paraId="4562F8B1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17F11F51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64E86930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5.51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43183E7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283.175</w:t>
            </w:r>
          </w:p>
        </w:tc>
        <w:tc>
          <w:tcPr>
            <w:tcW w:w="992" w:type="dxa"/>
            <w:noWrap/>
            <w:vAlign w:val="center"/>
            <w:hideMark/>
          </w:tcPr>
          <w:p w14:paraId="1420387D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3323D92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14F2496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543B396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7F16E782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CBC548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50035A8A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12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26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2BB55360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664C4B49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63BD4BBF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184B1A34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5.73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14390413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327.2011</w:t>
            </w:r>
          </w:p>
        </w:tc>
        <w:tc>
          <w:tcPr>
            <w:tcW w:w="992" w:type="dxa"/>
            <w:noWrap/>
            <w:vAlign w:val="center"/>
            <w:hideMark/>
          </w:tcPr>
          <w:p w14:paraId="6A5E15CE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367775E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FF3C2C4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65839F7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058A406D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3D64A0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6EE38DE4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14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30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2AC7545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3BFC93C2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08A7E9E4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700FC928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5.73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8A4FD84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271.1233</w:t>
            </w:r>
          </w:p>
        </w:tc>
        <w:tc>
          <w:tcPr>
            <w:tcW w:w="992" w:type="dxa"/>
            <w:noWrap/>
            <w:vAlign w:val="center"/>
            <w:hideMark/>
          </w:tcPr>
          <w:p w14:paraId="5C9E7FB4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795F28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5E872D71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02E72B8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797EC8D0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0FEAD8C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3F8B864A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14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16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6AB949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5F70E256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12DA3">
              <w:rPr>
                <w:sz w:val="18"/>
                <w:szCs w:val="18"/>
              </w:rPr>
              <w:t>Cyclo</w:t>
            </w:r>
            <w:proofErr w:type="spellEnd"/>
            <w:r w:rsidRPr="00F12DA3">
              <w:rPr>
                <w:sz w:val="18"/>
                <w:szCs w:val="18"/>
              </w:rPr>
              <w:t xml:space="preserve">(2-hydroxyprolylphenylalanyl) / </w:t>
            </w:r>
            <w:proofErr w:type="spellStart"/>
            <w:r w:rsidRPr="00F12DA3">
              <w:rPr>
                <w:sz w:val="18"/>
                <w:szCs w:val="18"/>
              </w:rPr>
              <w:t>Cyclo</w:t>
            </w:r>
            <w:proofErr w:type="spellEnd"/>
            <w:r w:rsidRPr="00F12DA3">
              <w:rPr>
                <w:sz w:val="18"/>
                <w:szCs w:val="18"/>
              </w:rPr>
              <w:t>(</w:t>
            </w:r>
            <w:proofErr w:type="spellStart"/>
            <w:r w:rsidRPr="00F12DA3">
              <w:rPr>
                <w:sz w:val="18"/>
                <w:szCs w:val="18"/>
              </w:rPr>
              <w:t>prolyltyrosyl</w:t>
            </w:r>
            <w:proofErr w:type="spellEnd"/>
            <w:r w:rsidRPr="00F12DA3">
              <w:rPr>
                <w:sz w:val="18"/>
                <w:szCs w:val="18"/>
              </w:rPr>
              <w:t>) / N-Ac 2-methyltryptophan / Na-Ac methyl tryptophan</w:t>
            </w:r>
          </w:p>
        </w:tc>
      </w:tr>
    </w:tbl>
    <w:p w14:paraId="2CC491D7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21"/>
          <w:lang w:eastAsia="ja-JP"/>
        </w:rPr>
      </w:pPr>
      <w:r w:rsidRPr="00F12DA3">
        <w:rPr>
          <w:rFonts w:eastAsiaTheme="minorEastAsia" w:cstheme="minorHAnsi"/>
          <w:b/>
          <w:iCs/>
          <w:kern w:val="2"/>
          <w:sz w:val="21"/>
          <w:lang w:eastAsia="ja-JP"/>
        </w:rPr>
        <w:t xml:space="preserve">Supplementary Table 2a – </w:t>
      </w:r>
      <w:r w:rsidRPr="00F12DA3">
        <w:rPr>
          <w:rFonts w:eastAsiaTheme="minorEastAsia" w:cstheme="minorHAnsi"/>
          <w:iCs/>
          <w:kern w:val="2"/>
          <w:sz w:val="21"/>
          <w:lang w:eastAsia="ja-JP"/>
        </w:rPr>
        <w:t xml:space="preserve">Summary of the untargeted metabolites detected in </w:t>
      </w:r>
      <w:r w:rsidRPr="00F12DA3">
        <w:rPr>
          <w:rFonts w:eastAsiaTheme="minorEastAsia" w:cstheme="minorHAnsi"/>
          <w:i/>
          <w:iCs/>
          <w:kern w:val="2"/>
          <w:sz w:val="21"/>
          <w:lang w:eastAsia="ja-JP"/>
        </w:rPr>
        <w:t xml:space="preserve">P. </w:t>
      </w:r>
      <w:proofErr w:type="spellStart"/>
      <w:r w:rsidRPr="00F12DA3">
        <w:rPr>
          <w:rFonts w:eastAsiaTheme="minorEastAsia" w:cstheme="minorHAnsi"/>
          <w:i/>
          <w:iCs/>
          <w:kern w:val="2"/>
          <w:sz w:val="21"/>
          <w:lang w:eastAsia="ja-JP"/>
        </w:rPr>
        <w:t>rosea</w:t>
      </w:r>
      <w:proofErr w:type="spellEnd"/>
      <w:r w:rsidRPr="00F12DA3">
        <w:rPr>
          <w:rFonts w:eastAsiaTheme="minorEastAsia" w:cstheme="minorHAnsi"/>
          <w:iCs/>
          <w:kern w:val="2"/>
          <w:sz w:val="21"/>
          <w:lang w:eastAsia="ja-JP"/>
        </w:rPr>
        <w:t>.</w:t>
      </w:r>
    </w:p>
    <w:p w14:paraId="0C1BBFEC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18"/>
          <w:szCs w:val="18"/>
          <w:lang w:eastAsia="ja-JP"/>
        </w:rPr>
      </w:pPr>
      <w:r w:rsidRPr="00F12DA3">
        <w:rPr>
          <w:rFonts w:eastAsiaTheme="minorEastAsia" w:cstheme="minorHAnsi"/>
          <w:iCs/>
          <w:kern w:val="2"/>
          <w:sz w:val="18"/>
          <w:szCs w:val="18"/>
          <w:lang w:eastAsia="ja-JP"/>
        </w:rPr>
        <w:t>*Metabolites detected in the medium.</w:t>
      </w:r>
    </w:p>
    <w:p w14:paraId="1F9E79E8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18"/>
          <w:szCs w:val="18"/>
          <w:lang w:eastAsia="ja-JP"/>
        </w:rPr>
      </w:pPr>
      <w:r w:rsidRPr="00F12DA3">
        <w:rPr>
          <w:rFonts w:eastAsiaTheme="minorEastAsia" w:cstheme="minorHAnsi"/>
          <w:iCs/>
          <w:kern w:val="2"/>
          <w:sz w:val="18"/>
          <w:szCs w:val="18"/>
          <w:lang w:eastAsia="ja-JP"/>
        </w:rPr>
        <w:t xml:space="preserve">In those metabolites in which several adducts were detected, the most intense ion is indicated in bold. </w:t>
      </w:r>
    </w:p>
    <w:p w14:paraId="1DB78376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18"/>
          <w:szCs w:val="18"/>
          <w:lang w:eastAsia="ja-JP"/>
        </w:rPr>
      </w:pPr>
      <w:r w:rsidRPr="00F12DA3">
        <w:rPr>
          <w:rFonts w:eastAsiaTheme="minorEastAsia" w:cstheme="minorHAnsi"/>
          <w:iCs/>
          <w:kern w:val="2"/>
          <w:sz w:val="18"/>
          <w:szCs w:val="18"/>
          <w:lang w:eastAsia="ja-JP"/>
        </w:rPr>
        <w:t>Identification was done by searching the molecular formulae in the Dictionary of Natural Products (DPN).</w:t>
      </w:r>
    </w:p>
    <w:p w14:paraId="243B18F7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b/>
          <w:kern w:val="2"/>
          <w:sz w:val="24"/>
          <w:szCs w:val="24"/>
          <w:lang w:eastAsia="ja-JP"/>
        </w:rPr>
      </w:pPr>
    </w:p>
    <w:tbl>
      <w:tblPr>
        <w:tblStyle w:val="ListTable3-Accent5"/>
        <w:tblW w:w="0" w:type="auto"/>
        <w:tblLook w:val="00A0" w:firstRow="1" w:lastRow="0" w:firstColumn="1" w:lastColumn="0" w:noHBand="0" w:noVBand="0"/>
      </w:tblPr>
      <w:tblGrid>
        <w:gridCol w:w="658"/>
        <w:gridCol w:w="662"/>
        <w:gridCol w:w="661"/>
        <w:gridCol w:w="824"/>
        <w:gridCol w:w="661"/>
        <w:gridCol w:w="664"/>
        <w:gridCol w:w="669"/>
        <w:gridCol w:w="849"/>
        <w:gridCol w:w="817"/>
        <w:gridCol w:w="656"/>
        <w:gridCol w:w="1895"/>
      </w:tblGrid>
      <w:tr w:rsidR="00F12DA3" w:rsidRPr="00F12DA3" w14:paraId="35AC3D66" w14:textId="77777777" w:rsidTr="00004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7" w:type="dxa"/>
            <w:noWrap/>
            <w:vAlign w:val="center"/>
            <w:hideMark/>
          </w:tcPr>
          <w:p w14:paraId="0A398012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RT (min)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5AF2D8D3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[M+H]</w:t>
            </w:r>
            <w:r w:rsidRPr="00F12DA3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992" w:type="dxa"/>
            <w:noWrap/>
            <w:vAlign w:val="center"/>
            <w:hideMark/>
          </w:tcPr>
          <w:p w14:paraId="31750FE3" w14:textId="77777777" w:rsidR="00F12DA3" w:rsidRPr="00F12DA3" w:rsidRDefault="00F12DA3" w:rsidP="00F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[M+2H]</w:t>
            </w:r>
            <w:r w:rsidRPr="00F12DA3">
              <w:rPr>
                <w:sz w:val="18"/>
                <w:szCs w:val="18"/>
                <w:vertAlign w:val="superscript"/>
              </w:rPr>
              <w:t>2+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72EF4D4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[M+H+NH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  <w:r w:rsidRPr="00F12DA3">
              <w:rPr>
                <w:sz w:val="18"/>
                <w:szCs w:val="18"/>
              </w:rPr>
              <w:t>]</w:t>
            </w:r>
            <w:r w:rsidRPr="00F12DA3">
              <w:rPr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2" w:type="dxa"/>
            <w:noWrap/>
            <w:vAlign w:val="center"/>
            <w:hideMark/>
          </w:tcPr>
          <w:p w14:paraId="6173B5FD" w14:textId="77777777" w:rsidR="00F12DA3" w:rsidRPr="00F12DA3" w:rsidRDefault="00F12DA3" w:rsidP="00F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[M+NH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  <w:r w:rsidRPr="00F12DA3">
              <w:rPr>
                <w:sz w:val="18"/>
                <w:szCs w:val="18"/>
              </w:rPr>
              <w:t>]</w:t>
            </w:r>
            <w:r w:rsidRPr="00F12DA3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2F19A30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</w:t>
            </w:r>
            <w:proofErr w:type="spellStart"/>
            <w:r w:rsidRPr="00F12DA3">
              <w:rPr>
                <w:sz w:val="18"/>
                <w:szCs w:val="18"/>
              </w:rPr>
              <w:t>M+Na</w:t>
            </w:r>
            <w:proofErr w:type="spellEnd"/>
            <w:r w:rsidRPr="00F12DA3">
              <w:rPr>
                <w:sz w:val="18"/>
                <w:szCs w:val="18"/>
              </w:rPr>
              <w:t>]</w:t>
            </w:r>
            <w:r w:rsidRPr="00F12DA3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005" w:type="dxa"/>
            <w:noWrap/>
            <w:vAlign w:val="center"/>
            <w:hideMark/>
          </w:tcPr>
          <w:p w14:paraId="058FD72E" w14:textId="77777777" w:rsidR="00F12DA3" w:rsidRPr="00F12DA3" w:rsidRDefault="00F12DA3" w:rsidP="00F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[M+3H]</w:t>
            </w:r>
            <w:r w:rsidRPr="00F12DA3">
              <w:rPr>
                <w:sz w:val="18"/>
                <w:szCs w:val="18"/>
                <w:vertAlign w:val="superscript"/>
              </w:rPr>
              <w:t>3+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7A3EA373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[M+2H+Na]</w:t>
            </w:r>
            <w:r w:rsidRPr="00F12DA3">
              <w:rPr>
                <w:sz w:val="18"/>
                <w:szCs w:val="18"/>
                <w:vertAlign w:val="superscript"/>
              </w:rPr>
              <w:t>3+</w:t>
            </w:r>
          </w:p>
        </w:tc>
        <w:tc>
          <w:tcPr>
            <w:tcW w:w="1263" w:type="dxa"/>
            <w:noWrap/>
            <w:vAlign w:val="center"/>
            <w:hideMark/>
          </w:tcPr>
          <w:p w14:paraId="50116544" w14:textId="77777777" w:rsidR="00F12DA3" w:rsidRPr="00F12DA3" w:rsidRDefault="00F12DA3" w:rsidP="00F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MF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4666D086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DPN</w:t>
            </w:r>
          </w:p>
        </w:tc>
        <w:tc>
          <w:tcPr>
            <w:tcW w:w="3142" w:type="dxa"/>
            <w:noWrap/>
            <w:vAlign w:val="center"/>
            <w:hideMark/>
          </w:tcPr>
          <w:p w14:paraId="715A70F4" w14:textId="77777777" w:rsidR="00F12DA3" w:rsidRPr="00F12DA3" w:rsidRDefault="00F12DA3" w:rsidP="00F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Identification by DNP</w:t>
            </w:r>
          </w:p>
        </w:tc>
      </w:tr>
      <w:tr w:rsidR="00F12DA3" w:rsidRPr="00F12DA3" w14:paraId="37940525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BBC362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5.95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6E76C75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371.2275</w:t>
            </w:r>
          </w:p>
        </w:tc>
        <w:tc>
          <w:tcPr>
            <w:tcW w:w="992" w:type="dxa"/>
            <w:noWrap/>
            <w:vAlign w:val="center"/>
            <w:hideMark/>
          </w:tcPr>
          <w:p w14:paraId="5DCB4061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5971C45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7C864E83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477F030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6EA42517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A2FE5B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0A8D12E0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16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34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119C9F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35667B46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359B6DA7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449638AE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520935B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180.1019</w:t>
            </w:r>
          </w:p>
        </w:tc>
        <w:tc>
          <w:tcPr>
            <w:tcW w:w="992" w:type="dxa"/>
            <w:noWrap/>
            <w:vAlign w:val="center"/>
            <w:hideMark/>
          </w:tcPr>
          <w:p w14:paraId="465D8FE8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E66918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FE8834A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660172A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6098DA38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62F876D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70F4613C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13</w:t>
            </w:r>
            <w:r w:rsidRPr="00F12DA3">
              <w:rPr>
                <w:sz w:val="18"/>
                <w:szCs w:val="18"/>
              </w:rPr>
              <w:t>NO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A43250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92 Hits</w:t>
            </w:r>
          </w:p>
        </w:tc>
        <w:tc>
          <w:tcPr>
            <w:tcW w:w="3142" w:type="dxa"/>
            <w:noWrap/>
            <w:vAlign w:val="center"/>
            <w:hideMark/>
          </w:tcPr>
          <w:p w14:paraId="2CF106B7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12DA3">
              <w:rPr>
                <w:sz w:val="18"/>
                <w:szCs w:val="18"/>
              </w:rPr>
              <w:t>Dihydro</w:t>
            </w:r>
            <w:proofErr w:type="spellEnd"/>
            <w:r w:rsidRPr="00F12DA3">
              <w:rPr>
                <w:sz w:val="18"/>
                <w:szCs w:val="18"/>
              </w:rPr>
              <w:t>-N-</w:t>
            </w:r>
            <w:proofErr w:type="spellStart"/>
            <w:r w:rsidRPr="00F12DA3">
              <w:rPr>
                <w:sz w:val="18"/>
                <w:szCs w:val="18"/>
              </w:rPr>
              <w:t>hydroxyabikoviromycin</w:t>
            </w:r>
            <w:proofErr w:type="spellEnd"/>
            <w:r w:rsidRPr="00F12DA3">
              <w:rPr>
                <w:sz w:val="18"/>
                <w:szCs w:val="18"/>
              </w:rPr>
              <w:t xml:space="preserve"> / 2-Ethyl-6,7-dihydro-7-hydroxy-3(5H)-</w:t>
            </w:r>
            <w:proofErr w:type="spellStart"/>
            <w:r w:rsidRPr="00F12DA3">
              <w:rPr>
                <w:sz w:val="18"/>
                <w:szCs w:val="18"/>
              </w:rPr>
              <w:t>indolizinone</w:t>
            </w:r>
            <w:proofErr w:type="spellEnd"/>
            <w:r w:rsidRPr="00F12DA3">
              <w:rPr>
                <w:sz w:val="18"/>
                <w:szCs w:val="18"/>
              </w:rPr>
              <w:t xml:space="preserve"> / 3-Hydroxy-3-(2-methylphenyl) </w:t>
            </w:r>
            <w:proofErr w:type="spellStart"/>
            <w:r w:rsidRPr="00F12DA3">
              <w:rPr>
                <w:sz w:val="18"/>
                <w:szCs w:val="18"/>
              </w:rPr>
              <w:t>propano</w:t>
            </w:r>
            <w:proofErr w:type="spellEnd"/>
            <w:r w:rsidRPr="00F12DA3">
              <w:rPr>
                <w:sz w:val="18"/>
                <w:szCs w:val="18"/>
              </w:rPr>
              <w:t xml:space="preserve"> amide / alanine benzyl ester / alanine N-benzyl methyl ester / alanine N-benzyl</w:t>
            </w:r>
          </w:p>
        </w:tc>
      </w:tr>
      <w:tr w:rsidR="00F12DA3" w:rsidRPr="00F12DA3" w14:paraId="693F6A11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6CA6AF9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3E769AF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415.2535</w:t>
            </w:r>
          </w:p>
        </w:tc>
        <w:tc>
          <w:tcPr>
            <w:tcW w:w="992" w:type="dxa"/>
            <w:noWrap/>
            <w:vAlign w:val="center"/>
            <w:hideMark/>
          </w:tcPr>
          <w:p w14:paraId="6724AF27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56063C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5DE19A3E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432.28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32E7368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437.2354</w:t>
            </w:r>
          </w:p>
        </w:tc>
        <w:tc>
          <w:tcPr>
            <w:tcW w:w="1005" w:type="dxa"/>
            <w:noWrap/>
            <w:vAlign w:val="center"/>
            <w:hideMark/>
          </w:tcPr>
          <w:p w14:paraId="6B22E7F9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352A37F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2FB2BA8E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38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76ABA4A9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31D8E7BF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2AFAFC13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40D50CA8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lastRenderedPageBreak/>
              <w:t>6.22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485353E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429.2322</w:t>
            </w:r>
          </w:p>
        </w:tc>
        <w:tc>
          <w:tcPr>
            <w:tcW w:w="992" w:type="dxa"/>
            <w:noWrap/>
            <w:vAlign w:val="center"/>
            <w:hideMark/>
          </w:tcPr>
          <w:p w14:paraId="3FC5F08D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27AA16D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33AB967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446.2593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3EE77DF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451.2146</w:t>
            </w:r>
          </w:p>
        </w:tc>
        <w:tc>
          <w:tcPr>
            <w:tcW w:w="1005" w:type="dxa"/>
            <w:noWrap/>
            <w:vAlign w:val="center"/>
            <w:hideMark/>
          </w:tcPr>
          <w:p w14:paraId="51D7FC2A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65F1C12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068B0215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36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1DDB931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0BA7447C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3D018F23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79A53320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51A744B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459.2797</w:t>
            </w:r>
          </w:p>
        </w:tc>
        <w:tc>
          <w:tcPr>
            <w:tcW w:w="992" w:type="dxa"/>
            <w:noWrap/>
            <w:vAlign w:val="center"/>
            <w:hideMark/>
          </w:tcPr>
          <w:p w14:paraId="1904F914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6ED435C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5E1EFD83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476.3062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65F060A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481.2613</w:t>
            </w:r>
          </w:p>
        </w:tc>
        <w:tc>
          <w:tcPr>
            <w:tcW w:w="1005" w:type="dxa"/>
            <w:noWrap/>
            <w:vAlign w:val="center"/>
            <w:hideMark/>
          </w:tcPr>
          <w:p w14:paraId="51B9E819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6409EEB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6C17779C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20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42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5B547E0D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5374A598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527579AD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7FDD0029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6.38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5C5C2BE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503.3057</w:t>
            </w:r>
          </w:p>
        </w:tc>
        <w:tc>
          <w:tcPr>
            <w:tcW w:w="992" w:type="dxa"/>
            <w:noWrap/>
            <w:vAlign w:val="center"/>
            <w:hideMark/>
          </w:tcPr>
          <w:p w14:paraId="570D9622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3F45864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93DD352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520.3323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03E0D61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525.2874</w:t>
            </w:r>
          </w:p>
        </w:tc>
        <w:tc>
          <w:tcPr>
            <w:tcW w:w="1005" w:type="dxa"/>
            <w:noWrap/>
            <w:vAlign w:val="center"/>
            <w:hideMark/>
          </w:tcPr>
          <w:p w14:paraId="6382205F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1220CB8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0F2DE7C5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22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46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F213A98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68D1C4BD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3D572E76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7FC9B4B7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6.52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7826CCA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547.332</w:t>
            </w:r>
          </w:p>
        </w:tc>
        <w:tc>
          <w:tcPr>
            <w:tcW w:w="992" w:type="dxa"/>
            <w:noWrap/>
            <w:vAlign w:val="center"/>
            <w:hideMark/>
          </w:tcPr>
          <w:p w14:paraId="0385624F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2F19232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726565D4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564.3586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370062B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569.3138</w:t>
            </w:r>
          </w:p>
        </w:tc>
        <w:tc>
          <w:tcPr>
            <w:tcW w:w="1005" w:type="dxa"/>
            <w:noWrap/>
            <w:vAlign w:val="center"/>
            <w:hideMark/>
          </w:tcPr>
          <w:p w14:paraId="24D8B5B8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8C00B24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6A783FDD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24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50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2236EEA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306F6A8B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01FD887E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549E4825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6.62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5742A72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591.3377</w:t>
            </w:r>
          </w:p>
        </w:tc>
        <w:tc>
          <w:tcPr>
            <w:tcW w:w="992" w:type="dxa"/>
            <w:noWrap/>
            <w:vAlign w:val="center"/>
            <w:hideMark/>
          </w:tcPr>
          <w:p w14:paraId="33128836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690056A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D0A53F6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608.3845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2043DCC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613.3400</w:t>
            </w:r>
          </w:p>
        </w:tc>
        <w:tc>
          <w:tcPr>
            <w:tcW w:w="1005" w:type="dxa"/>
            <w:noWrap/>
            <w:vAlign w:val="center"/>
            <w:hideMark/>
          </w:tcPr>
          <w:p w14:paraId="6679CB62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697C499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601F06C8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26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54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21540EF5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30CEA0DA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1C4ADC9D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7669ED36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6.72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58BE2D9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635.384</w:t>
            </w:r>
          </w:p>
        </w:tc>
        <w:tc>
          <w:tcPr>
            <w:tcW w:w="992" w:type="dxa"/>
            <w:noWrap/>
            <w:vAlign w:val="center"/>
            <w:hideMark/>
          </w:tcPr>
          <w:p w14:paraId="12E8369A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71837AA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5C042D4E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652.4106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274AF9C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657.3655</w:t>
            </w:r>
          </w:p>
        </w:tc>
        <w:tc>
          <w:tcPr>
            <w:tcW w:w="1005" w:type="dxa"/>
            <w:noWrap/>
            <w:vAlign w:val="center"/>
            <w:hideMark/>
          </w:tcPr>
          <w:p w14:paraId="025E1FF8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6FFD0F2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5A3C70B7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28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58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5BBD09F3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7E339793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09892A6D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7EFE3066" w14:textId="77777777" w:rsidR="00F12DA3" w:rsidRPr="00F12DA3" w:rsidRDefault="00F12DA3" w:rsidP="00F12DA3">
            <w:pPr>
              <w:rPr>
                <w:sz w:val="18"/>
                <w:highlight w:val="yellow"/>
              </w:rPr>
            </w:pPr>
            <w:commentRangeStart w:id="32"/>
            <w:r w:rsidRPr="00F12DA3">
              <w:rPr>
                <w:sz w:val="18"/>
                <w:highlight w:val="yellow"/>
              </w:rPr>
              <w:t>6.73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7893B030" w14:textId="77777777" w:rsidR="00F12DA3" w:rsidRPr="00F12DA3" w:rsidRDefault="00F12DA3" w:rsidP="00F12DA3">
            <w:pPr>
              <w:jc w:val="center"/>
              <w:rPr>
                <w:sz w:val="18"/>
                <w:highlight w:val="yellow"/>
              </w:rPr>
            </w:pPr>
            <w:r w:rsidRPr="00F12DA3">
              <w:rPr>
                <w:sz w:val="18"/>
                <w:highlight w:val="yellow"/>
              </w:rPr>
              <w:t>402.6802</w:t>
            </w:r>
          </w:p>
        </w:tc>
        <w:tc>
          <w:tcPr>
            <w:tcW w:w="992" w:type="dxa"/>
            <w:noWrap/>
            <w:vAlign w:val="center"/>
            <w:hideMark/>
          </w:tcPr>
          <w:p w14:paraId="54DB1A72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74926EBD" w14:textId="77777777" w:rsidR="00F12DA3" w:rsidRPr="00F12DA3" w:rsidRDefault="00F12DA3" w:rsidP="00F12DA3">
            <w:pPr>
              <w:jc w:val="center"/>
              <w:rPr>
                <w:sz w:val="18"/>
                <w:highlight w:val="yellow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0AF3502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4C915A61" w14:textId="77777777" w:rsidR="00F12DA3" w:rsidRPr="00F12DA3" w:rsidRDefault="00F12DA3" w:rsidP="00F12DA3">
            <w:pPr>
              <w:jc w:val="center"/>
              <w:rPr>
                <w:sz w:val="18"/>
                <w:highlight w:val="yellow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7F450E1B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173B1DF8" w14:textId="77777777" w:rsidR="00F12DA3" w:rsidRPr="00F12DA3" w:rsidRDefault="00F12DA3" w:rsidP="00F12DA3">
            <w:pPr>
              <w:jc w:val="center"/>
              <w:rPr>
                <w:sz w:val="18"/>
                <w:highlight w:val="yellow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51F965D2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r w:rsidRPr="00F12DA3">
              <w:rPr>
                <w:sz w:val="18"/>
                <w:highlight w:val="yellow"/>
              </w:rPr>
              <w:t>C</w:t>
            </w:r>
            <w:r w:rsidRPr="00F12DA3">
              <w:rPr>
                <w:sz w:val="18"/>
                <w:highlight w:val="yellow"/>
                <w:vertAlign w:val="subscript"/>
              </w:rPr>
              <w:t>34</w:t>
            </w:r>
            <w:r w:rsidRPr="00F12DA3">
              <w:rPr>
                <w:sz w:val="18"/>
                <w:highlight w:val="yellow"/>
              </w:rPr>
              <w:t>H</w:t>
            </w:r>
            <w:r w:rsidRPr="00F12DA3">
              <w:rPr>
                <w:sz w:val="18"/>
                <w:highlight w:val="yellow"/>
                <w:vertAlign w:val="subscript"/>
              </w:rPr>
              <w:t>38</w:t>
            </w:r>
            <w:r w:rsidRPr="00F12DA3">
              <w:rPr>
                <w:sz w:val="18"/>
                <w:highlight w:val="yellow"/>
              </w:rPr>
              <w:t>N</w:t>
            </w:r>
            <w:r w:rsidRPr="00F12DA3">
              <w:rPr>
                <w:sz w:val="18"/>
                <w:highlight w:val="yellow"/>
                <w:vertAlign w:val="subscript"/>
              </w:rPr>
              <w:t>10</w:t>
            </w:r>
            <w:r w:rsidRPr="00F12DA3">
              <w:rPr>
                <w:sz w:val="18"/>
                <w:highlight w:val="yellow"/>
              </w:rPr>
              <w:t>O</w:t>
            </w:r>
            <w:r w:rsidRPr="00F12DA3">
              <w:rPr>
                <w:sz w:val="18"/>
                <w:highlight w:val="yellow"/>
                <w:vertAlign w:val="subscript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7C40201" w14:textId="77777777" w:rsidR="00F12DA3" w:rsidRPr="00F12DA3" w:rsidRDefault="00F12DA3" w:rsidP="00F12DA3">
            <w:pPr>
              <w:rPr>
                <w:sz w:val="18"/>
                <w:highlight w:val="yellow"/>
              </w:rPr>
            </w:pPr>
            <w:r w:rsidRPr="00F12DA3">
              <w:rPr>
                <w:sz w:val="18"/>
                <w:highlight w:val="yellow"/>
              </w:rPr>
              <w:t xml:space="preserve">0 Hits </w:t>
            </w:r>
          </w:p>
        </w:tc>
        <w:tc>
          <w:tcPr>
            <w:tcW w:w="3142" w:type="dxa"/>
            <w:noWrap/>
            <w:vAlign w:val="center"/>
            <w:hideMark/>
          </w:tcPr>
          <w:p w14:paraId="658DBC99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del w:id="33" w:author="Francesco Del Carratore" w:date="2020-12-30T13:37:00Z">
              <w:r w:rsidRPr="00F12DA3" w:rsidDel="006A3C59">
                <w:rPr>
                  <w:sz w:val="18"/>
                  <w:highlight w:val="yellow"/>
                </w:rPr>
                <w:delText>Dibenarthin</w:delText>
              </w:r>
            </w:del>
            <w:commentRangeEnd w:id="32"/>
            <w:r w:rsidRPr="00F12DA3">
              <w:rPr>
                <w:sz w:val="16"/>
                <w:szCs w:val="16"/>
              </w:rPr>
              <w:commentReference w:id="32"/>
            </w:r>
          </w:p>
        </w:tc>
      </w:tr>
      <w:tr w:rsidR="00F12DA3" w:rsidRPr="00F12DA3" w14:paraId="0BC899FA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6E2D6033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6.81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5DD0851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679.4100</w:t>
            </w:r>
          </w:p>
        </w:tc>
        <w:tc>
          <w:tcPr>
            <w:tcW w:w="992" w:type="dxa"/>
            <w:noWrap/>
            <w:vAlign w:val="center"/>
            <w:hideMark/>
          </w:tcPr>
          <w:p w14:paraId="238F2AF6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66FE42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D907C44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696.4369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3AFC1D3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701.3924</w:t>
            </w:r>
          </w:p>
        </w:tc>
        <w:tc>
          <w:tcPr>
            <w:tcW w:w="1005" w:type="dxa"/>
            <w:noWrap/>
            <w:vAlign w:val="center"/>
            <w:hideMark/>
          </w:tcPr>
          <w:p w14:paraId="74F978A8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196AF4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2CCF2683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30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62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220542C3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3EDEFE25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38CAFF63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9C7B8B4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6E05A3A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723.4365</w:t>
            </w:r>
          </w:p>
        </w:tc>
        <w:tc>
          <w:tcPr>
            <w:tcW w:w="992" w:type="dxa"/>
            <w:noWrap/>
            <w:vAlign w:val="center"/>
            <w:hideMark/>
          </w:tcPr>
          <w:p w14:paraId="6964752A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362.2219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DEFC65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370.7554</w:t>
            </w:r>
          </w:p>
        </w:tc>
        <w:tc>
          <w:tcPr>
            <w:tcW w:w="992" w:type="dxa"/>
            <w:noWrap/>
            <w:vAlign w:val="center"/>
            <w:hideMark/>
          </w:tcPr>
          <w:p w14:paraId="0297E726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188B487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3268B948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7698CFC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5F67F037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32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66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31774F9D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49360783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3112C26D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5EB447CA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6.96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4532ED8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767.4623</w:t>
            </w:r>
          </w:p>
        </w:tc>
        <w:tc>
          <w:tcPr>
            <w:tcW w:w="992" w:type="dxa"/>
            <w:noWrap/>
            <w:vAlign w:val="center"/>
            <w:hideMark/>
          </w:tcPr>
          <w:p w14:paraId="4DCED8B0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384.2349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135BBBD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392.7481</w:t>
            </w:r>
          </w:p>
        </w:tc>
        <w:tc>
          <w:tcPr>
            <w:tcW w:w="992" w:type="dxa"/>
            <w:noWrap/>
            <w:vAlign w:val="center"/>
            <w:hideMark/>
          </w:tcPr>
          <w:p w14:paraId="41411FA3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7A677A7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6ED227A8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0F483EC3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619C7383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34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70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4A085D07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3DE5B9B9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1DF50F58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37B9AFB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6997747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811.4873</w:t>
            </w:r>
          </w:p>
        </w:tc>
        <w:tc>
          <w:tcPr>
            <w:tcW w:w="992" w:type="dxa"/>
            <w:noWrap/>
            <w:vAlign w:val="center"/>
            <w:hideMark/>
          </w:tcPr>
          <w:p w14:paraId="725D04A0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406.2479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75875BD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414.7614</w:t>
            </w:r>
          </w:p>
        </w:tc>
        <w:tc>
          <w:tcPr>
            <w:tcW w:w="992" w:type="dxa"/>
            <w:noWrap/>
            <w:vAlign w:val="center"/>
            <w:hideMark/>
          </w:tcPr>
          <w:p w14:paraId="64DA5E21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285A05E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20A18108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6EDFCB0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1A7C8B16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36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74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36F07FA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435E9132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40ED0361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5D5A7730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729B4C9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855.5141</w:t>
            </w:r>
          </w:p>
        </w:tc>
        <w:tc>
          <w:tcPr>
            <w:tcW w:w="992" w:type="dxa"/>
            <w:noWrap/>
            <w:vAlign w:val="center"/>
            <w:hideMark/>
          </w:tcPr>
          <w:p w14:paraId="4AD5589A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428.2612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75B4E495" w14:textId="77777777" w:rsidR="00F12DA3" w:rsidRPr="00F12DA3" w:rsidRDefault="00F12DA3" w:rsidP="00F12DA3">
            <w:pPr>
              <w:jc w:val="center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436.7748</w:t>
            </w:r>
          </w:p>
        </w:tc>
        <w:tc>
          <w:tcPr>
            <w:tcW w:w="992" w:type="dxa"/>
            <w:noWrap/>
            <w:vAlign w:val="center"/>
            <w:hideMark/>
          </w:tcPr>
          <w:p w14:paraId="37B223C3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4812BE9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12267D07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699724A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6666BDFD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38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78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0E937525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4A01C4F0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5890EF88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5FA7720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35CF90C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899.5396</w:t>
            </w:r>
          </w:p>
        </w:tc>
        <w:tc>
          <w:tcPr>
            <w:tcW w:w="992" w:type="dxa"/>
            <w:noWrap/>
            <w:vAlign w:val="center"/>
            <w:hideMark/>
          </w:tcPr>
          <w:p w14:paraId="76F1E846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450.2743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3968B84C" w14:textId="77777777" w:rsidR="00F12DA3" w:rsidRPr="00F12DA3" w:rsidRDefault="00F12DA3" w:rsidP="00F12DA3">
            <w:pPr>
              <w:jc w:val="center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458.7877</w:t>
            </w:r>
          </w:p>
        </w:tc>
        <w:tc>
          <w:tcPr>
            <w:tcW w:w="992" w:type="dxa"/>
            <w:noWrap/>
            <w:vAlign w:val="center"/>
            <w:hideMark/>
          </w:tcPr>
          <w:p w14:paraId="0173009F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33EB926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6F5C4D90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431871F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1BD97231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40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82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7FFE8AA1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6319319B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17908E53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4B4227A5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43F7CCB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943.5669</w:t>
            </w:r>
          </w:p>
        </w:tc>
        <w:tc>
          <w:tcPr>
            <w:tcW w:w="992" w:type="dxa"/>
            <w:noWrap/>
            <w:vAlign w:val="center"/>
            <w:hideMark/>
          </w:tcPr>
          <w:p w14:paraId="14757847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472.2876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7993EF91" w14:textId="77777777" w:rsidR="00F12DA3" w:rsidRPr="00F12DA3" w:rsidRDefault="00F12DA3" w:rsidP="00F12DA3">
            <w:pPr>
              <w:jc w:val="center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480.8009</w:t>
            </w:r>
          </w:p>
        </w:tc>
        <w:tc>
          <w:tcPr>
            <w:tcW w:w="992" w:type="dxa"/>
            <w:noWrap/>
            <w:vAlign w:val="center"/>
            <w:hideMark/>
          </w:tcPr>
          <w:p w14:paraId="3B5A7B39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193602C4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4814D080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618F9A4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5D1ECFEA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42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86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021B2558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66745292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2750030A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1FB0C41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5B60950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987.5926</w:t>
            </w:r>
          </w:p>
        </w:tc>
        <w:tc>
          <w:tcPr>
            <w:tcW w:w="992" w:type="dxa"/>
            <w:noWrap/>
            <w:vAlign w:val="center"/>
            <w:hideMark/>
          </w:tcPr>
          <w:p w14:paraId="234311FB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494.3006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5F158021" w14:textId="77777777" w:rsidR="00F12DA3" w:rsidRPr="00F12DA3" w:rsidRDefault="00F12DA3" w:rsidP="00F12DA3">
            <w:pPr>
              <w:jc w:val="center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502.8139</w:t>
            </w:r>
          </w:p>
        </w:tc>
        <w:tc>
          <w:tcPr>
            <w:tcW w:w="992" w:type="dxa"/>
            <w:noWrap/>
            <w:vAlign w:val="center"/>
            <w:hideMark/>
          </w:tcPr>
          <w:p w14:paraId="56E169CC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20A4A1F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66E60E97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2CAA7D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53960660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44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90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3D7F62D9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5AFFEDBB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6BA3C290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439163E2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3BB1B95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1031.6182</w:t>
            </w:r>
          </w:p>
        </w:tc>
        <w:tc>
          <w:tcPr>
            <w:tcW w:w="992" w:type="dxa"/>
            <w:noWrap/>
            <w:vAlign w:val="center"/>
            <w:hideMark/>
          </w:tcPr>
          <w:p w14:paraId="2C20B33F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516.3137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7D8953E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524.8271</w:t>
            </w:r>
          </w:p>
        </w:tc>
        <w:tc>
          <w:tcPr>
            <w:tcW w:w="992" w:type="dxa"/>
            <w:noWrap/>
            <w:vAlign w:val="center"/>
            <w:hideMark/>
          </w:tcPr>
          <w:p w14:paraId="18647A7F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61BC08D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05AB19FD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1010AD2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6ACF1AB0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46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94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263FBF43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76992169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314418C6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046BED40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3B79691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1075.6439</w:t>
            </w:r>
          </w:p>
        </w:tc>
        <w:tc>
          <w:tcPr>
            <w:tcW w:w="992" w:type="dxa"/>
            <w:noWrap/>
            <w:vAlign w:val="center"/>
            <w:hideMark/>
          </w:tcPr>
          <w:p w14:paraId="3BC29EEE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538.3267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3457F40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546.8402</w:t>
            </w:r>
          </w:p>
        </w:tc>
        <w:tc>
          <w:tcPr>
            <w:tcW w:w="992" w:type="dxa"/>
            <w:noWrap/>
            <w:vAlign w:val="center"/>
            <w:hideMark/>
          </w:tcPr>
          <w:p w14:paraId="2D3A0CD5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270B221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7128B176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412CF08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74146433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48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98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4D54EDB7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4E30629E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C772173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21"/>
          <w:lang w:eastAsia="ja-JP"/>
        </w:rPr>
      </w:pPr>
      <w:r w:rsidRPr="00F12DA3">
        <w:rPr>
          <w:rFonts w:eastAsiaTheme="minorEastAsia" w:cstheme="minorHAnsi"/>
          <w:b/>
          <w:iCs/>
          <w:kern w:val="2"/>
          <w:sz w:val="21"/>
          <w:lang w:eastAsia="ja-JP"/>
        </w:rPr>
        <w:t xml:space="preserve">Supplementary Table 2b – </w:t>
      </w:r>
      <w:r w:rsidRPr="00F12DA3">
        <w:rPr>
          <w:rFonts w:eastAsiaTheme="minorEastAsia" w:cstheme="minorHAnsi"/>
          <w:iCs/>
          <w:kern w:val="2"/>
          <w:sz w:val="21"/>
          <w:lang w:eastAsia="ja-JP"/>
        </w:rPr>
        <w:t xml:space="preserve">Summary of the untargeted metabolites detected in </w:t>
      </w:r>
      <w:r w:rsidRPr="00F12DA3">
        <w:rPr>
          <w:rFonts w:eastAsiaTheme="minorEastAsia" w:cstheme="minorHAnsi"/>
          <w:i/>
          <w:iCs/>
          <w:kern w:val="2"/>
          <w:sz w:val="21"/>
          <w:lang w:eastAsia="ja-JP"/>
        </w:rPr>
        <w:t xml:space="preserve">P. </w:t>
      </w:r>
      <w:proofErr w:type="spellStart"/>
      <w:r w:rsidRPr="00F12DA3">
        <w:rPr>
          <w:rFonts w:eastAsiaTheme="minorEastAsia" w:cstheme="minorHAnsi"/>
          <w:i/>
          <w:iCs/>
          <w:kern w:val="2"/>
          <w:sz w:val="21"/>
          <w:lang w:eastAsia="ja-JP"/>
        </w:rPr>
        <w:t>rosea</w:t>
      </w:r>
      <w:proofErr w:type="spellEnd"/>
      <w:r w:rsidRPr="00F12DA3">
        <w:rPr>
          <w:rFonts w:eastAsiaTheme="minorEastAsia" w:cstheme="minorHAnsi"/>
          <w:iCs/>
          <w:kern w:val="2"/>
          <w:sz w:val="21"/>
          <w:lang w:eastAsia="ja-JP"/>
        </w:rPr>
        <w:t>.</w:t>
      </w:r>
    </w:p>
    <w:p w14:paraId="214AF120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18"/>
          <w:szCs w:val="18"/>
          <w:lang w:eastAsia="ja-JP"/>
        </w:rPr>
      </w:pPr>
      <w:r w:rsidRPr="00F12DA3">
        <w:rPr>
          <w:rFonts w:eastAsiaTheme="minorEastAsia" w:cstheme="minorHAnsi"/>
          <w:iCs/>
          <w:kern w:val="2"/>
          <w:sz w:val="18"/>
          <w:szCs w:val="18"/>
          <w:lang w:eastAsia="ja-JP"/>
        </w:rPr>
        <w:t>*Metabolites detected in the medium.</w:t>
      </w:r>
    </w:p>
    <w:p w14:paraId="531122E1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18"/>
          <w:szCs w:val="18"/>
          <w:lang w:eastAsia="ja-JP"/>
        </w:rPr>
      </w:pPr>
      <w:r w:rsidRPr="00F12DA3">
        <w:rPr>
          <w:rFonts w:eastAsiaTheme="minorEastAsia" w:cstheme="minorHAnsi"/>
          <w:iCs/>
          <w:kern w:val="2"/>
          <w:sz w:val="18"/>
          <w:szCs w:val="18"/>
          <w:lang w:eastAsia="ja-JP"/>
        </w:rPr>
        <w:t xml:space="preserve">In those metabolites in which several adducts were detected, the most intense ion is indicated in bold. </w:t>
      </w:r>
    </w:p>
    <w:p w14:paraId="5373EBCD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18"/>
          <w:szCs w:val="18"/>
          <w:lang w:eastAsia="ja-JP"/>
        </w:rPr>
      </w:pPr>
      <w:r w:rsidRPr="00F12DA3">
        <w:rPr>
          <w:rFonts w:eastAsiaTheme="minorEastAsia" w:cstheme="minorHAnsi"/>
          <w:iCs/>
          <w:kern w:val="2"/>
          <w:sz w:val="18"/>
          <w:szCs w:val="18"/>
          <w:lang w:eastAsia="ja-JP"/>
        </w:rPr>
        <w:t>Identification was done by searching the molecular formulae in the Dictionary of Natural Products (DPN).</w:t>
      </w:r>
    </w:p>
    <w:p w14:paraId="2129FE0D" w14:textId="77777777" w:rsidR="00F12DA3" w:rsidRPr="00F12DA3" w:rsidRDefault="00F12DA3" w:rsidP="00F12DA3"/>
    <w:tbl>
      <w:tblPr>
        <w:tblStyle w:val="ListTable3-Accent5"/>
        <w:tblW w:w="0" w:type="auto"/>
        <w:tblLook w:val="00A0" w:firstRow="1" w:lastRow="0" w:firstColumn="1" w:lastColumn="0" w:noHBand="0" w:noVBand="0"/>
      </w:tblPr>
      <w:tblGrid>
        <w:gridCol w:w="658"/>
        <w:gridCol w:w="662"/>
        <w:gridCol w:w="661"/>
        <w:gridCol w:w="824"/>
        <w:gridCol w:w="661"/>
        <w:gridCol w:w="664"/>
        <w:gridCol w:w="669"/>
        <w:gridCol w:w="849"/>
        <w:gridCol w:w="817"/>
        <w:gridCol w:w="656"/>
        <w:gridCol w:w="1895"/>
      </w:tblGrid>
      <w:tr w:rsidR="00F12DA3" w:rsidRPr="00F12DA3" w14:paraId="1B6920EA" w14:textId="77777777" w:rsidTr="00004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7" w:type="dxa"/>
            <w:noWrap/>
            <w:vAlign w:val="center"/>
            <w:hideMark/>
          </w:tcPr>
          <w:p w14:paraId="630405B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RT (min)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C5D661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[M+H]</w:t>
            </w:r>
            <w:r w:rsidRPr="00F12DA3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992" w:type="dxa"/>
            <w:noWrap/>
            <w:vAlign w:val="center"/>
            <w:hideMark/>
          </w:tcPr>
          <w:p w14:paraId="1622B4A3" w14:textId="77777777" w:rsidR="00F12DA3" w:rsidRPr="00F12DA3" w:rsidRDefault="00F12DA3" w:rsidP="00F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[M+2H]</w:t>
            </w:r>
            <w:r w:rsidRPr="00F12DA3">
              <w:rPr>
                <w:sz w:val="18"/>
                <w:szCs w:val="18"/>
                <w:vertAlign w:val="superscript"/>
              </w:rPr>
              <w:t>2+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C7885B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[M+H+NH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  <w:r w:rsidRPr="00F12DA3">
              <w:rPr>
                <w:sz w:val="18"/>
                <w:szCs w:val="18"/>
              </w:rPr>
              <w:t>]</w:t>
            </w:r>
            <w:r w:rsidRPr="00F12DA3">
              <w:rPr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2" w:type="dxa"/>
            <w:noWrap/>
            <w:vAlign w:val="center"/>
            <w:hideMark/>
          </w:tcPr>
          <w:p w14:paraId="46AF8A29" w14:textId="77777777" w:rsidR="00F12DA3" w:rsidRPr="00F12DA3" w:rsidRDefault="00F12DA3" w:rsidP="00F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[M+NH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  <w:r w:rsidRPr="00F12DA3">
              <w:rPr>
                <w:sz w:val="18"/>
                <w:szCs w:val="18"/>
              </w:rPr>
              <w:t>]</w:t>
            </w:r>
            <w:r w:rsidRPr="00F12DA3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5754335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</w:t>
            </w:r>
            <w:proofErr w:type="spellStart"/>
            <w:r w:rsidRPr="00F12DA3">
              <w:rPr>
                <w:sz w:val="18"/>
                <w:szCs w:val="18"/>
              </w:rPr>
              <w:t>M+Na</w:t>
            </w:r>
            <w:proofErr w:type="spellEnd"/>
            <w:r w:rsidRPr="00F12DA3">
              <w:rPr>
                <w:sz w:val="18"/>
                <w:szCs w:val="18"/>
              </w:rPr>
              <w:t>]</w:t>
            </w:r>
            <w:r w:rsidRPr="00F12DA3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005" w:type="dxa"/>
            <w:noWrap/>
            <w:vAlign w:val="center"/>
            <w:hideMark/>
          </w:tcPr>
          <w:p w14:paraId="54417DE5" w14:textId="77777777" w:rsidR="00F12DA3" w:rsidRPr="00F12DA3" w:rsidRDefault="00F12DA3" w:rsidP="00F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[M+3H]</w:t>
            </w:r>
            <w:r w:rsidRPr="00F12DA3">
              <w:rPr>
                <w:sz w:val="18"/>
                <w:szCs w:val="18"/>
                <w:vertAlign w:val="superscript"/>
              </w:rPr>
              <w:t>3+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6F87A15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[M+2H+Na]</w:t>
            </w:r>
            <w:r w:rsidRPr="00F12DA3">
              <w:rPr>
                <w:sz w:val="18"/>
                <w:szCs w:val="18"/>
                <w:vertAlign w:val="superscript"/>
              </w:rPr>
              <w:t>3+</w:t>
            </w:r>
          </w:p>
        </w:tc>
        <w:tc>
          <w:tcPr>
            <w:tcW w:w="1263" w:type="dxa"/>
            <w:noWrap/>
            <w:vAlign w:val="center"/>
            <w:hideMark/>
          </w:tcPr>
          <w:p w14:paraId="4146718F" w14:textId="77777777" w:rsidR="00F12DA3" w:rsidRPr="00F12DA3" w:rsidRDefault="00F12DA3" w:rsidP="00F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MF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467F4FB1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DPN</w:t>
            </w:r>
          </w:p>
        </w:tc>
        <w:tc>
          <w:tcPr>
            <w:tcW w:w="3142" w:type="dxa"/>
            <w:noWrap/>
            <w:vAlign w:val="center"/>
            <w:hideMark/>
          </w:tcPr>
          <w:p w14:paraId="1D2123DA" w14:textId="77777777" w:rsidR="00F12DA3" w:rsidRPr="00F12DA3" w:rsidRDefault="00F12DA3" w:rsidP="00F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Identification by DNP</w:t>
            </w:r>
          </w:p>
        </w:tc>
      </w:tr>
      <w:tr w:rsidR="00F12DA3" w:rsidRPr="00F12DA3" w14:paraId="0D48538A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B2065C2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14EC988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1119.6802</w:t>
            </w:r>
          </w:p>
        </w:tc>
        <w:tc>
          <w:tcPr>
            <w:tcW w:w="992" w:type="dxa"/>
            <w:noWrap/>
            <w:vAlign w:val="center"/>
            <w:hideMark/>
          </w:tcPr>
          <w:p w14:paraId="53A40660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560.3396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5695657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568.8534</w:t>
            </w:r>
          </w:p>
        </w:tc>
        <w:tc>
          <w:tcPr>
            <w:tcW w:w="992" w:type="dxa"/>
            <w:noWrap/>
            <w:vAlign w:val="center"/>
            <w:hideMark/>
          </w:tcPr>
          <w:p w14:paraId="3C628935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2B367D3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646E5AFB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78A52B44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7379D8F8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50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102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2485994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34571EE0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38774F36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AB998A5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D21BEA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1163.697</w:t>
            </w:r>
          </w:p>
        </w:tc>
        <w:tc>
          <w:tcPr>
            <w:tcW w:w="992" w:type="dxa"/>
            <w:noWrap/>
            <w:vAlign w:val="center"/>
            <w:hideMark/>
          </w:tcPr>
          <w:p w14:paraId="029C7FF7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582.3524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8E5D20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590.8665</w:t>
            </w:r>
          </w:p>
        </w:tc>
        <w:tc>
          <w:tcPr>
            <w:tcW w:w="992" w:type="dxa"/>
            <w:noWrap/>
            <w:vAlign w:val="center"/>
            <w:hideMark/>
          </w:tcPr>
          <w:p w14:paraId="33B7A307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26F6026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46C738D5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63DC102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0C659586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52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106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3025DCDE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37970A6A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6805566A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5426A820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6A0CC7D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1207.7297</w:t>
            </w:r>
          </w:p>
        </w:tc>
        <w:tc>
          <w:tcPr>
            <w:tcW w:w="992" w:type="dxa"/>
            <w:noWrap/>
            <w:vAlign w:val="center"/>
            <w:hideMark/>
          </w:tcPr>
          <w:p w14:paraId="075B5262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604.3653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557433D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612.8792</w:t>
            </w:r>
          </w:p>
        </w:tc>
        <w:tc>
          <w:tcPr>
            <w:tcW w:w="992" w:type="dxa"/>
            <w:noWrap/>
            <w:vAlign w:val="center"/>
            <w:hideMark/>
          </w:tcPr>
          <w:p w14:paraId="65F4DE4C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7E00EFB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04F9EF3E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035BDF64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7695A5D7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54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110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60810E1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5E7C779B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7C4ABB58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FD109E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0176DF1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1251.739</w:t>
            </w:r>
          </w:p>
        </w:tc>
        <w:tc>
          <w:tcPr>
            <w:tcW w:w="992" w:type="dxa"/>
            <w:noWrap/>
            <w:vAlign w:val="center"/>
            <w:hideMark/>
          </w:tcPr>
          <w:p w14:paraId="4859DB03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626.3777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3A33D184" w14:textId="77777777" w:rsidR="00F12DA3" w:rsidRPr="00F12DA3" w:rsidRDefault="00F12DA3" w:rsidP="00F12DA3">
            <w:pPr>
              <w:jc w:val="center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634.8919</w:t>
            </w:r>
          </w:p>
        </w:tc>
        <w:tc>
          <w:tcPr>
            <w:tcW w:w="992" w:type="dxa"/>
            <w:noWrap/>
            <w:vAlign w:val="center"/>
            <w:hideMark/>
          </w:tcPr>
          <w:p w14:paraId="70F98892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2FF93E2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07D2346A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6317C9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538625B1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56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114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5C60D9E8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0A94749F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7400C01F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5A021907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1D86F75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1295.7725</w:t>
            </w:r>
          </w:p>
        </w:tc>
        <w:tc>
          <w:tcPr>
            <w:tcW w:w="992" w:type="dxa"/>
            <w:noWrap/>
            <w:vAlign w:val="center"/>
            <w:hideMark/>
          </w:tcPr>
          <w:p w14:paraId="5DCB7741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61AAF0B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75E1C990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71FE89C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4CF889DC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432.5968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75CD8C6B" w14:textId="77777777" w:rsidR="00F12DA3" w:rsidRPr="00F12DA3" w:rsidRDefault="00F12DA3" w:rsidP="00F12DA3">
            <w:pPr>
              <w:jc w:val="center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447.2721</w:t>
            </w:r>
          </w:p>
        </w:tc>
        <w:tc>
          <w:tcPr>
            <w:tcW w:w="1263" w:type="dxa"/>
            <w:noWrap/>
            <w:vAlign w:val="center"/>
            <w:hideMark/>
          </w:tcPr>
          <w:p w14:paraId="6990DA5B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58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118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7515CE11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608F496D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6B393D6B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5BD76A2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72116FE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1339.7981</w:t>
            </w:r>
          </w:p>
        </w:tc>
        <w:tc>
          <w:tcPr>
            <w:tcW w:w="992" w:type="dxa"/>
            <w:noWrap/>
            <w:vAlign w:val="center"/>
            <w:hideMark/>
          </w:tcPr>
          <w:p w14:paraId="21FEE12A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A10BFA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7F94663D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7B2341C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12A010E5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443.2723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1B4D651" w14:textId="77777777" w:rsidR="00F12DA3" w:rsidRPr="00F12DA3" w:rsidRDefault="00F12DA3" w:rsidP="00F12DA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318EB2F3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60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122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4A73DFB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5A5ADF66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4A65F16E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0DF62B42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37E6405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1383.8229</w:t>
            </w:r>
          </w:p>
        </w:tc>
        <w:tc>
          <w:tcPr>
            <w:tcW w:w="992" w:type="dxa"/>
            <w:noWrap/>
            <w:vAlign w:val="center"/>
            <w:hideMark/>
          </w:tcPr>
          <w:p w14:paraId="173F40BF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70A38B84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D2C46A1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369E7C1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790C0E0B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461.9473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5E83ADF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7CB59AD8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62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126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5E02408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1773A3F7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411AE9FE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43EBD35D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49187EC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1427.8461</w:t>
            </w:r>
          </w:p>
        </w:tc>
        <w:tc>
          <w:tcPr>
            <w:tcW w:w="992" w:type="dxa"/>
            <w:noWrap/>
            <w:vAlign w:val="center"/>
            <w:hideMark/>
          </w:tcPr>
          <w:p w14:paraId="4BC4C35B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568747D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EDBA50D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6B57A21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1BF11E73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476.623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0C29E524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3E4854DE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64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130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77ECAABA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4D5E98DB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6CDE1C58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408F8659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5D21CC5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1471.8663</w:t>
            </w:r>
          </w:p>
        </w:tc>
        <w:tc>
          <w:tcPr>
            <w:tcW w:w="992" w:type="dxa"/>
            <w:noWrap/>
            <w:vAlign w:val="center"/>
            <w:hideMark/>
          </w:tcPr>
          <w:p w14:paraId="74A8EE6F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FD0077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ABA6247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1B590AA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41FB29E6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496.9717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5B8325F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51550EAF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66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134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47213D1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6132972A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772D71BB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1FF24000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lastRenderedPageBreak/>
              <w:t>7.77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B8E065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1515.8921</w:t>
            </w:r>
          </w:p>
        </w:tc>
        <w:tc>
          <w:tcPr>
            <w:tcW w:w="992" w:type="dxa"/>
            <w:noWrap/>
            <w:vAlign w:val="center"/>
            <w:hideMark/>
          </w:tcPr>
          <w:p w14:paraId="0296C068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6C60061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AD74015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6EC2435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2D9F298B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505.9732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4E097C8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5CFC433A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68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138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54ABFAA2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64BB0EA3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78930BF0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5711011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7D821CD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1559.9285</w:t>
            </w:r>
          </w:p>
        </w:tc>
        <w:tc>
          <w:tcPr>
            <w:tcW w:w="992" w:type="dxa"/>
            <w:noWrap/>
            <w:vAlign w:val="center"/>
            <w:hideMark/>
          </w:tcPr>
          <w:p w14:paraId="03993495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2782EEE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513E54A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47502BC3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69ABB68C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520.6484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7B87097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06836763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70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142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7A220153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0599CE7C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34667D5C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3C3DEC6D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7.84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EA3DD5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1603.9453</w:t>
            </w:r>
          </w:p>
        </w:tc>
        <w:tc>
          <w:tcPr>
            <w:tcW w:w="992" w:type="dxa"/>
            <w:noWrap/>
            <w:vAlign w:val="center"/>
            <w:hideMark/>
          </w:tcPr>
          <w:p w14:paraId="5F6F91AC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5634545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30956EAB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6FC36BC3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370A0948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535.3240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1712E94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4B8CCFCA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72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146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740C67A6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*</w:t>
            </w:r>
          </w:p>
        </w:tc>
        <w:tc>
          <w:tcPr>
            <w:tcW w:w="3142" w:type="dxa"/>
            <w:noWrap/>
            <w:vAlign w:val="center"/>
            <w:hideMark/>
          </w:tcPr>
          <w:p w14:paraId="1AF14165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59463A3A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5AE3F8B4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commentRangeStart w:id="34"/>
            <w:r w:rsidRPr="00F12DA3">
              <w:rPr>
                <w:sz w:val="18"/>
                <w:szCs w:val="18"/>
              </w:rPr>
              <w:t>8.09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76C8F9C3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255.0650</w:t>
            </w:r>
          </w:p>
        </w:tc>
        <w:tc>
          <w:tcPr>
            <w:tcW w:w="992" w:type="dxa"/>
            <w:noWrap/>
            <w:vAlign w:val="center"/>
            <w:hideMark/>
          </w:tcPr>
          <w:p w14:paraId="1722AF05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28A10BF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555B317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03C44C74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1CB5C27A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03F28EF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0B63B955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15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0BC9A150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88 Hits</w:t>
            </w:r>
            <w:commentRangeEnd w:id="34"/>
            <w:r w:rsidRPr="00F12DA3">
              <w:rPr>
                <w:sz w:val="16"/>
                <w:szCs w:val="16"/>
              </w:rPr>
              <w:commentReference w:id="34"/>
            </w:r>
          </w:p>
        </w:tc>
        <w:tc>
          <w:tcPr>
            <w:tcW w:w="3142" w:type="dxa"/>
            <w:noWrap/>
            <w:vAlign w:val="center"/>
            <w:hideMark/>
          </w:tcPr>
          <w:p w14:paraId="513E2CB7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1487678A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7634A36D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8.16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5C6E7D1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241.1044</w:t>
            </w:r>
          </w:p>
        </w:tc>
        <w:tc>
          <w:tcPr>
            <w:tcW w:w="992" w:type="dxa"/>
            <w:noWrap/>
            <w:vAlign w:val="center"/>
            <w:hideMark/>
          </w:tcPr>
          <w:p w14:paraId="15C0C161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1EC775A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4F9C2E9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5CB761C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022ECFCF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58E6FAB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302DE387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12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3</w:t>
            </w:r>
            <w:r w:rsidRPr="00F12DA3">
              <w:rPr>
                <w:sz w:val="18"/>
                <w:szCs w:val="18"/>
              </w:rPr>
              <w:t>/ C</w:t>
            </w:r>
            <w:r w:rsidRPr="00F12DA3">
              <w:rPr>
                <w:sz w:val="18"/>
                <w:szCs w:val="18"/>
                <w:vertAlign w:val="subscript"/>
              </w:rPr>
              <w:t>7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16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B7E8BB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No hits</w:t>
            </w:r>
          </w:p>
        </w:tc>
        <w:tc>
          <w:tcPr>
            <w:tcW w:w="3142" w:type="dxa"/>
            <w:noWrap/>
            <w:vAlign w:val="center"/>
            <w:hideMark/>
          </w:tcPr>
          <w:p w14:paraId="70C36F08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000EC450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99BE6A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8.70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5CEDA15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239.0888</w:t>
            </w:r>
          </w:p>
        </w:tc>
        <w:tc>
          <w:tcPr>
            <w:tcW w:w="992" w:type="dxa"/>
            <w:noWrap/>
            <w:vAlign w:val="center"/>
            <w:hideMark/>
          </w:tcPr>
          <w:p w14:paraId="23535150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E63213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BFDE278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65E5E4D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3F89F93B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B2B2B7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322E742E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11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3</w:t>
            </w:r>
            <w:r w:rsidRPr="00F12DA3">
              <w:rPr>
                <w:sz w:val="18"/>
                <w:szCs w:val="18"/>
              </w:rPr>
              <w:t>/ C</w:t>
            </w:r>
            <w:r w:rsidRPr="00F12DA3">
              <w:rPr>
                <w:sz w:val="18"/>
                <w:szCs w:val="18"/>
                <w:vertAlign w:val="subscript"/>
              </w:rPr>
              <w:t>7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14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3B2BD24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No hits</w:t>
            </w:r>
          </w:p>
        </w:tc>
        <w:tc>
          <w:tcPr>
            <w:tcW w:w="3142" w:type="dxa"/>
            <w:noWrap/>
            <w:vAlign w:val="center"/>
            <w:hideMark/>
          </w:tcPr>
          <w:p w14:paraId="1B2F48F6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0087DBB3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518DD45A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8.92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49186FB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452.2370</w:t>
            </w:r>
          </w:p>
        </w:tc>
        <w:tc>
          <w:tcPr>
            <w:tcW w:w="992" w:type="dxa"/>
            <w:noWrap/>
            <w:vAlign w:val="center"/>
            <w:hideMark/>
          </w:tcPr>
          <w:p w14:paraId="4983947B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57E3FEF6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0B8F9C2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335271E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7CE77583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56942C4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0D74A726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26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45</w:t>
            </w:r>
            <w:r w:rsidRPr="00F12DA3">
              <w:rPr>
                <w:sz w:val="18"/>
                <w:szCs w:val="18"/>
              </w:rPr>
              <w:t>NO</w:t>
            </w:r>
            <w:r w:rsidRPr="00F12DA3"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4F3D051E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No hits</w:t>
            </w:r>
          </w:p>
        </w:tc>
        <w:tc>
          <w:tcPr>
            <w:tcW w:w="3142" w:type="dxa"/>
            <w:noWrap/>
            <w:vAlign w:val="center"/>
            <w:hideMark/>
          </w:tcPr>
          <w:p w14:paraId="72FA1F18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094BC4BD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77041ECB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commentRangeStart w:id="35"/>
            <w:r w:rsidRPr="00F12DA3">
              <w:rPr>
                <w:sz w:val="18"/>
                <w:szCs w:val="18"/>
              </w:rPr>
              <w:t>8.92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741E377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271.0598</w:t>
            </w:r>
          </w:p>
        </w:tc>
        <w:tc>
          <w:tcPr>
            <w:tcW w:w="992" w:type="dxa"/>
            <w:noWrap/>
            <w:vAlign w:val="center"/>
            <w:hideMark/>
          </w:tcPr>
          <w:p w14:paraId="46440224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3A12F46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437A8CE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6653AAF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32D1E406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3925996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727B4C2D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15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5</w:t>
            </w:r>
            <w:r w:rsidRPr="00F12DA3">
              <w:rPr>
                <w:sz w:val="18"/>
                <w:szCs w:val="18"/>
              </w:rPr>
              <w:t xml:space="preserve">/ </w:t>
            </w:r>
          </w:p>
          <w:p w14:paraId="7F263DED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sC</w:t>
            </w:r>
            <w:r w:rsidRPr="00F12DA3">
              <w:rPr>
                <w:sz w:val="18"/>
                <w:szCs w:val="18"/>
                <w:vertAlign w:val="subscript"/>
              </w:rPr>
              <w:t>16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  <w:r w:rsidRPr="00F12DA3">
              <w:rPr>
                <w:sz w:val="18"/>
                <w:szCs w:val="18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7922965E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174 Hits/ No hits </w:t>
            </w:r>
          </w:p>
        </w:tc>
        <w:tc>
          <w:tcPr>
            <w:tcW w:w="3142" w:type="dxa"/>
            <w:noWrap/>
            <w:vAlign w:val="center"/>
            <w:hideMark/>
          </w:tcPr>
          <w:p w14:paraId="3EEF9C4B" w14:textId="166D05AA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del w:id="36" w:author="Francesco Del Carratore" w:date="2020-12-30T13:37:00Z">
              <w:r w:rsidRPr="00F12DA3" w:rsidDel="006A3C59">
                <w:rPr>
                  <w:sz w:val="18"/>
                  <w:szCs w:val="18"/>
                </w:rPr>
                <w:delText>Bhimamycin B</w:delText>
              </w:r>
            </w:del>
            <w:commentRangeEnd w:id="35"/>
            <w:r w:rsidRPr="00F12DA3">
              <w:rPr>
                <w:sz w:val="16"/>
                <w:szCs w:val="16"/>
              </w:rPr>
              <w:commentReference w:id="35"/>
            </w:r>
            <w:ins w:id="37" w:author="Francesco Del Carratore" w:date="2020-12-30T13:37:00Z">
              <w:r w:rsidR="006A3C59">
                <w:rPr>
                  <w:sz w:val="18"/>
                  <w:szCs w:val="18"/>
                </w:rPr>
                <w:t xml:space="preserve"> </w:t>
              </w:r>
              <w:proofErr w:type="spellStart"/>
              <w:r w:rsidR="006A3C59">
                <w:rPr>
                  <w:sz w:val="18"/>
                  <w:szCs w:val="18"/>
                </w:rPr>
                <w:t>Genistein</w:t>
              </w:r>
              <w:proofErr w:type="spellEnd"/>
              <w:r w:rsidR="006A3C59">
                <w:rPr>
                  <w:sz w:val="18"/>
                  <w:szCs w:val="18"/>
                </w:rPr>
                <w:t xml:space="preserve"> (biotransformation product from soy)</w:t>
              </w:r>
            </w:ins>
          </w:p>
        </w:tc>
      </w:tr>
      <w:tr w:rsidR="00F12DA3" w:rsidRPr="00F12DA3" w14:paraId="2CA99DA1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3AC731D2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9.10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06CF10BF" w14:textId="77777777" w:rsidR="00F12DA3" w:rsidRPr="00F12DA3" w:rsidRDefault="00F12DA3" w:rsidP="00F12DA3">
            <w:pPr>
              <w:jc w:val="center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1301.2517</w:t>
            </w:r>
          </w:p>
        </w:tc>
        <w:tc>
          <w:tcPr>
            <w:tcW w:w="992" w:type="dxa"/>
            <w:noWrap/>
            <w:vAlign w:val="center"/>
            <w:hideMark/>
          </w:tcPr>
          <w:p w14:paraId="50C21F7D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651.1295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23EEFC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3817851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18F178C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02B3D486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47ECC4D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614738E1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045DEE01" w14:textId="77777777" w:rsidR="00F12DA3" w:rsidRPr="00F12DA3" w:rsidRDefault="00F12DA3" w:rsidP="00F12DA3">
            <w:pPr>
              <w:rPr>
                <w:sz w:val="18"/>
                <w:szCs w:val="18"/>
              </w:rPr>
            </w:pPr>
          </w:p>
        </w:tc>
        <w:tc>
          <w:tcPr>
            <w:tcW w:w="3142" w:type="dxa"/>
            <w:noWrap/>
            <w:vAlign w:val="center"/>
            <w:hideMark/>
          </w:tcPr>
          <w:p w14:paraId="22803CCF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5C6B7488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0210E775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9.10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5D8C2F4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466.3158</w:t>
            </w:r>
          </w:p>
        </w:tc>
        <w:tc>
          <w:tcPr>
            <w:tcW w:w="992" w:type="dxa"/>
            <w:noWrap/>
            <w:vAlign w:val="center"/>
            <w:hideMark/>
          </w:tcPr>
          <w:p w14:paraId="65FF4E80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E7377D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7EC8554E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667D7D0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77319050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437A3E0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43AB75A1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26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43</w:t>
            </w:r>
            <w:r w:rsidRPr="00F12DA3">
              <w:rPr>
                <w:sz w:val="18"/>
                <w:szCs w:val="18"/>
              </w:rPr>
              <w:t>NO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  <w:r w:rsidRPr="00F12DA3">
              <w:rPr>
                <w:sz w:val="18"/>
                <w:szCs w:val="18"/>
              </w:rPr>
              <w:t xml:space="preserve">/ </w:t>
            </w:r>
          </w:p>
          <w:p w14:paraId="23CC7376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27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39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5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757644C4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 Hits/</w:t>
            </w:r>
          </w:p>
          <w:p w14:paraId="5538F74E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No hits</w:t>
            </w:r>
          </w:p>
        </w:tc>
        <w:tc>
          <w:tcPr>
            <w:tcW w:w="3142" w:type="dxa"/>
            <w:noWrap/>
            <w:vAlign w:val="center"/>
            <w:hideMark/>
          </w:tcPr>
          <w:p w14:paraId="05745EF4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No hits from </w:t>
            </w:r>
            <w:proofErr w:type="spellStart"/>
            <w:r w:rsidRPr="00F12DA3">
              <w:rPr>
                <w:sz w:val="18"/>
                <w:szCs w:val="18"/>
              </w:rPr>
              <w:t>actinomycetes</w:t>
            </w:r>
            <w:proofErr w:type="spellEnd"/>
          </w:p>
        </w:tc>
      </w:tr>
      <w:tr w:rsidR="00F12DA3" w:rsidRPr="00F12DA3" w14:paraId="4378F60F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1626099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9.41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5620833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551.2688</w:t>
            </w:r>
          </w:p>
        </w:tc>
        <w:tc>
          <w:tcPr>
            <w:tcW w:w="992" w:type="dxa"/>
            <w:noWrap/>
            <w:vAlign w:val="center"/>
            <w:hideMark/>
          </w:tcPr>
          <w:p w14:paraId="38574A5F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7CCF37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5CA58EC6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568.2958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56631AA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573.2511</w:t>
            </w:r>
          </w:p>
        </w:tc>
        <w:tc>
          <w:tcPr>
            <w:tcW w:w="1005" w:type="dxa"/>
            <w:noWrap/>
            <w:vAlign w:val="center"/>
            <w:hideMark/>
          </w:tcPr>
          <w:p w14:paraId="3302082E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7000973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61B4FB68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25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42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771D9F11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 Hits</w:t>
            </w:r>
          </w:p>
        </w:tc>
        <w:tc>
          <w:tcPr>
            <w:tcW w:w="3142" w:type="dxa"/>
            <w:noWrap/>
            <w:vAlign w:val="center"/>
            <w:hideMark/>
          </w:tcPr>
          <w:p w14:paraId="466C4AA8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No hits from </w:t>
            </w:r>
            <w:proofErr w:type="spellStart"/>
            <w:r w:rsidRPr="00F12DA3">
              <w:rPr>
                <w:sz w:val="18"/>
                <w:szCs w:val="18"/>
              </w:rPr>
              <w:t>actinomycetes</w:t>
            </w:r>
            <w:proofErr w:type="spellEnd"/>
          </w:p>
        </w:tc>
      </w:tr>
    </w:tbl>
    <w:p w14:paraId="12846DED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21"/>
          <w:lang w:eastAsia="ja-JP"/>
        </w:rPr>
      </w:pPr>
      <w:r w:rsidRPr="00F12DA3">
        <w:rPr>
          <w:rFonts w:eastAsiaTheme="minorEastAsia" w:cstheme="minorHAnsi"/>
          <w:b/>
          <w:iCs/>
          <w:kern w:val="2"/>
          <w:sz w:val="21"/>
          <w:lang w:eastAsia="ja-JP"/>
        </w:rPr>
        <w:t xml:space="preserve">Supplementary Table 2c – </w:t>
      </w:r>
      <w:r w:rsidRPr="00F12DA3">
        <w:rPr>
          <w:rFonts w:eastAsiaTheme="minorEastAsia" w:cstheme="minorHAnsi"/>
          <w:iCs/>
          <w:kern w:val="2"/>
          <w:sz w:val="21"/>
          <w:lang w:eastAsia="ja-JP"/>
        </w:rPr>
        <w:t xml:space="preserve">Summary of the untargeted metabolites detected in </w:t>
      </w:r>
      <w:r w:rsidRPr="00F12DA3">
        <w:rPr>
          <w:rFonts w:eastAsiaTheme="minorEastAsia" w:cstheme="minorHAnsi"/>
          <w:i/>
          <w:iCs/>
          <w:kern w:val="2"/>
          <w:sz w:val="21"/>
          <w:lang w:eastAsia="ja-JP"/>
        </w:rPr>
        <w:t xml:space="preserve">P. </w:t>
      </w:r>
      <w:proofErr w:type="spellStart"/>
      <w:r w:rsidRPr="00F12DA3">
        <w:rPr>
          <w:rFonts w:eastAsiaTheme="minorEastAsia" w:cstheme="minorHAnsi"/>
          <w:i/>
          <w:iCs/>
          <w:kern w:val="2"/>
          <w:sz w:val="21"/>
          <w:lang w:eastAsia="ja-JP"/>
        </w:rPr>
        <w:t>rosea</w:t>
      </w:r>
      <w:proofErr w:type="spellEnd"/>
      <w:r w:rsidRPr="00F12DA3">
        <w:rPr>
          <w:rFonts w:eastAsiaTheme="minorEastAsia" w:cstheme="minorHAnsi"/>
          <w:iCs/>
          <w:kern w:val="2"/>
          <w:sz w:val="21"/>
          <w:lang w:eastAsia="ja-JP"/>
        </w:rPr>
        <w:t>.</w:t>
      </w:r>
    </w:p>
    <w:p w14:paraId="7D79D3B8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18"/>
          <w:szCs w:val="18"/>
          <w:lang w:eastAsia="ja-JP"/>
        </w:rPr>
      </w:pPr>
      <w:r w:rsidRPr="00F12DA3">
        <w:rPr>
          <w:rFonts w:eastAsiaTheme="minorEastAsia" w:cstheme="minorHAnsi"/>
          <w:iCs/>
          <w:kern w:val="2"/>
          <w:sz w:val="18"/>
          <w:szCs w:val="18"/>
          <w:lang w:eastAsia="ja-JP"/>
        </w:rPr>
        <w:t>*Metabolites detected in the medium.</w:t>
      </w:r>
    </w:p>
    <w:p w14:paraId="45BC23A4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18"/>
          <w:szCs w:val="18"/>
          <w:lang w:eastAsia="ja-JP"/>
        </w:rPr>
      </w:pPr>
      <w:r w:rsidRPr="00F12DA3">
        <w:rPr>
          <w:rFonts w:eastAsiaTheme="minorEastAsia" w:cstheme="minorHAnsi"/>
          <w:iCs/>
          <w:kern w:val="2"/>
          <w:sz w:val="18"/>
          <w:szCs w:val="18"/>
          <w:lang w:eastAsia="ja-JP"/>
        </w:rPr>
        <w:t xml:space="preserve">In those metabolites in which several adducts were detected, the most intense ion is indicated in bold. </w:t>
      </w:r>
    </w:p>
    <w:p w14:paraId="5DB036B3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18"/>
          <w:szCs w:val="18"/>
          <w:lang w:eastAsia="ja-JP"/>
        </w:rPr>
      </w:pPr>
      <w:r w:rsidRPr="00F12DA3">
        <w:rPr>
          <w:rFonts w:eastAsiaTheme="minorEastAsia" w:cstheme="minorHAnsi"/>
          <w:iCs/>
          <w:kern w:val="2"/>
          <w:sz w:val="18"/>
          <w:szCs w:val="18"/>
          <w:lang w:eastAsia="ja-JP"/>
        </w:rPr>
        <w:t>Identification was done by searching the molecular formulae in the Dictionary of Natural Products (DPN).</w:t>
      </w:r>
    </w:p>
    <w:p w14:paraId="4C2F4EFD" w14:textId="77777777" w:rsidR="00F12DA3" w:rsidRPr="00F12DA3" w:rsidRDefault="00F12DA3" w:rsidP="00F12DA3"/>
    <w:p w14:paraId="4DF61135" w14:textId="77777777" w:rsidR="00F12DA3" w:rsidRPr="00F12DA3" w:rsidRDefault="00F12DA3" w:rsidP="00F12DA3"/>
    <w:tbl>
      <w:tblPr>
        <w:tblStyle w:val="ListTable3-Accent5"/>
        <w:tblW w:w="0" w:type="auto"/>
        <w:tblLook w:val="00A0" w:firstRow="1" w:lastRow="0" w:firstColumn="1" w:lastColumn="0" w:noHBand="0" w:noVBand="0"/>
      </w:tblPr>
      <w:tblGrid>
        <w:gridCol w:w="658"/>
        <w:gridCol w:w="662"/>
        <w:gridCol w:w="661"/>
        <w:gridCol w:w="824"/>
        <w:gridCol w:w="661"/>
        <w:gridCol w:w="664"/>
        <w:gridCol w:w="669"/>
        <w:gridCol w:w="849"/>
        <w:gridCol w:w="817"/>
        <w:gridCol w:w="656"/>
        <w:gridCol w:w="1895"/>
      </w:tblGrid>
      <w:tr w:rsidR="00F12DA3" w:rsidRPr="00F12DA3" w14:paraId="4F59C975" w14:textId="77777777" w:rsidTr="00004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7" w:type="dxa"/>
            <w:noWrap/>
            <w:vAlign w:val="center"/>
            <w:hideMark/>
          </w:tcPr>
          <w:p w14:paraId="73FEFB2A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RT (min)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17F65D1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[M+H]</w:t>
            </w:r>
            <w:r w:rsidRPr="00F12DA3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992" w:type="dxa"/>
            <w:noWrap/>
            <w:vAlign w:val="center"/>
            <w:hideMark/>
          </w:tcPr>
          <w:p w14:paraId="615E054F" w14:textId="77777777" w:rsidR="00F12DA3" w:rsidRPr="00F12DA3" w:rsidRDefault="00F12DA3" w:rsidP="00F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[M+2H]</w:t>
            </w:r>
            <w:r w:rsidRPr="00F12DA3">
              <w:rPr>
                <w:sz w:val="18"/>
                <w:szCs w:val="18"/>
                <w:vertAlign w:val="superscript"/>
              </w:rPr>
              <w:t>2+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6EFE8C4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[M+H+NH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  <w:r w:rsidRPr="00F12DA3">
              <w:rPr>
                <w:sz w:val="18"/>
                <w:szCs w:val="18"/>
              </w:rPr>
              <w:t>]</w:t>
            </w:r>
            <w:r w:rsidRPr="00F12DA3">
              <w:rPr>
                <w:sz w:val="18"/>
                <w:szCs w:val="18"/>
                <w:vertAlign w:val="superscript"/>
              </w:rPr>
              <w:t>2+</w:t>
            </w:r>
          </w:p>
        </w:tc>
        <w:tc>
          <w:tcPr>
            <w:tcW w:w="992" w:type="dxa"/>
            <w:noWrap/>
            <w:vAlign w:val="center"/>
            <w:hideMark/>
          </w:tcPr>
          <w:p w14:paraId="36576A50" w14:textId="77777777" w:rsidR="00F12DA3" w:rsidRPr="00F12DA3" w:rsidRDefault="00F12DA3" w:rsidP="00F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[M+NH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  <w:r w:rsidRPr="00F12DA3">
              <w:rPr>
                <w:sz w:val="18"/>
                <w:szCs w:val="18"/>
              </w:rPr>
              <w:t>]</w:t>
            </w:r>
            <w:r w:rsidRPr="00F12DA3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52964AA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</w:t>
            </w:r>
            <w:proofErr w:type="spellStart"/>
            <w:r w:rsidRPr="00F12DA3">
              <w:rPr>
                <w:sz w:val="18"/>
                <w:szCs w:val="18"/>
              </w:rPr>
              <w:t>M+Na</w:t>
            </w:r>
            <w:proofErr w:type="spellEnd"/>
            <w:r w:rsidRPr="00F12DA3">
              <w:rPr>
                <w:sz w:val="18"/>
                <w:szCs w:val="18"/>
              </w:rPr>
              <w:t>]</w:t>
            </w:r>
            <w:r w:rsidRPr="00F12DA3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005" w:type="dxa"/>
            <w:noWrap/>
            <w:vAlign w:val="center"/>
            <w:hideMark/>
          </w:tcPr>
          <w:p w14:paraId="6ABB4029" w14:textId="77777777" w:rsidR="00F12DA3" w:rsidRPr="00F12DA3" w:rsidRDefault="00F12DA3" w:rsidP="00F12D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[M+3H]</w:t>
            </w:r>
            <w:r w:rsidRPr="00F12DA3">
              <w:rPr>
                <w:sz w:val="18"/>
                <w:szCs w:val="18"/>
                <w:vertAlign w:val="superscript"/>
              </w:rPr>
              <w:t>3+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C994E0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[M+2H+Na]</w:t>
            </w:r>
            <w:r w:rsidRPr="00F12DA3">
              <w:rPr>
                <w:sz w:val="18"/>
                <w:szCs w:val="18"/>
                <w:vertAlign w:val="superscript"/>
              </w:rPr>
              <w:t>3+</w:t>
            </w:r>
          </w:p>
        </w:tc>
        <w:tc>
          <w:tcPr>
            <w:tcW w:w="1263" w:type="dxa"/>
            <w:noWrap/>
            <w:vAlign w:val="center"/>
            <w:hideMark/>
          </w:tcPr>
          <w:p w14:paraId="1052E997" w14:textId="77777777" w:rsidR="00F12DA3" w:rsidRPr="00F12DA3" w:rsidRDefault="00F12DA3" w:rsidP="00F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MF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57D7FC2D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DPN</w:t>
            </w:r>
          </w:p>
        </w:tc>
        <w:tc>
          <w:tcPr>
            <w:tcW w:w="3142" w:type="dxa"/>
            <w:noWrap/>
            <w:vAlign w:val="center"/>
            <w:hideMark/>
          </w:tcPr>
          <w:p w14:paraId="13F23EA4" w14:textId="77777777" w:rsidR="00F12DA3" w:rsidRPr="00F12DA3" w:rsidRDefault="00F12DA3" w:rsidP="00F12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Identification by DNP</w:t>
            </w:r>
          </w:p>
        </w:tc>
      </w:tr>
      <w:tr w:rsidR="00F12DA3" w:rsidRPr="00F12DA3" w14:paraId="7354A92C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429269F7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9.41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05F8081E" w14:textId="77777777" w:rsidR="00F12DA3" w:rsidRPr="00F12DA3" w:rsidRDefault="00F12DA3" w:rsidP="00F12DA3">
            <w:pPr>
              <w:jc w:val="center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345.2745</w:t>
            </w:r>
          </w:p>
        </w:tc>
        <w:tc>
          <w:tcPr>
            <w:tcW w:w="992" w:type="dxa"/>
            <w:noWrap/>
            <w:vAlign w:val="center"/>
            <w:hideMark/>
          </w:tcPr>
          <w:p w14:paraId="175C2325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4BCF76A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206C8775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7E95673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367.2564</w:t>
            </w:r>
          </w:p>
        </w:tc>
        <w:tc>
          <w:tcPr>
            <w:tcW w:w="1005" w:type="dxa"/>
            <w:noWrap/>
            <w:vAlign w:val="center"/>
            <w:hideMark/>
          </w:tcPr>
          <w:p w14:paraId="44A4E53F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04FB73F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3D9B6DB1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36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0ECBFF4A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No hits</w:t>
            </w:r>
          </w:p>
        </w:tc>
        <w:tc>
          <w:tcPr>
            <w:tcW w:w="3142" w:type="dxa"/>
            <w:noWrap/>
            <w:vAlign w:val="center"/>
            <w:hideMark/>
          </w:tcPr>
          <w:p w14:paraId="430D6125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477D763B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11EAE9E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9.49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7C1D2D7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943.5243</w:t>
            </w:r>
          </w:p>
        </w:tc>
        <w:tc>
          <w:tcPr>
            <w:tcW w:w="992" w:type="dxa"/>
            <w:noWrap/>
            <w:vAlign w:val="center"/>
            <w:hideMark/>
          </w:tcPr>
          <w:p w14:paraId="06673968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111FD5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A317D33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079CF203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2AFD0075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4707582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7FCDAD3A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44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74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16</w:t>
            </w:r>
            <w:r w:rsidRPr="00F12DA3">
              <w:rPr>
                <w:sz w:val="18"/>
                <w:szCs w:val="18"/>
              </w:rPr>
              <w:t>/ C</w:t>
            </w:r>
            <w:r w:rsidRPr="00F12DA3">
              <w:rPr>
                <w:sz w:val="18"/>
                <w:szCs w:val="18"/>
                <w:vertAlign w:val="subscript"/>
              </w:rPr>
              <w:t>45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70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12</w:t>
            </w:r>
            <w:r w:rsidRPr="00F12DA3">
              <w:rPr>
                <w:sz w:val="18"/>
                <w:szCs w:val="18"/>
              </w:rPr>
              <w:t>/ C</w:t>
            </w:r>
            <w:r w:rsidRPr="00F12DA3">
              <w:rPr>
                <w:sz w:val="18"/>
                <w:szCs w:val="18"/>
                <w:vertAlign w:val="subscript"/>
              </w:rPr>
              <w:t>48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78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107B7AD7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No hits</w:t>
            </w:r>
          </w:p>
        </w:tc>
        <w:tc>
          <w:tcPr>
            <w:tcW w:w="3142" w:type="dxa"/>
            <w:noWrap/>
            <w:vAlign w:val="center"/>
            <w:hideMark/>
          </w:tcPr>
          <w:p w14:paraId="6C244BD1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2DD4A3BD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332D7F17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10.27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73715E0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201.1120</w:t>
            </w:r>
          </w:p>
        </w:tc>
        <w:tc>
          <w:tcPr>
            <w:tcW w:w="992" w:type="dxa"/>
            <w:noWrap/>
            <w:vAlign w:val="center"/>
            <w:hideMark/>
          </w:tcPr>
          <w:p w14:paraId="5F316073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44E0C4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1389904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3352F6E9" w14:textId="77777777" w:rsidR="00F12DA3" w:rsidRPr="00F12DA3" w:rsidRDefault="00F12DA3" w:rsidP="00F12DA3">
            <w:pPr>
              <w:jc w:val="center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223.0941</w:t>
            </w:r>
          </w:p>
        </w:tc>
        <w:tc>
          <w:tcPr>
            <w:tcW w:w="1005" w:type="dxa"/>
            <w:noWrap/>
            <w:vAlign w:val="center"/>
            <w:hideMark/>
          </w:tcPr>
          <w:p w14:paraId="10D714ED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64A782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11EF4E07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24911353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120 hits</w:t>
            </w:r>
          </w:p>
        </w:tc>
        <w:tc>
          <w:tcPr>
            <w:tcW w:w="3142" w:type="dxa"/>
            <w:noWrap/>
            <w:vAlign w:val="center"/>
            <w:hideMark/>
          </w:tcPr>
          <w:p w14:paraId="6C9F1424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12DA3">
              <w:rPr>
                <w:sz w:val="18"/>
                <w:szCs w:val="18"/>
              </w:rPr>
              <w:t>Attiamycin</w:t>
            </w:r>
            <w:proofErr w:type="spellEnd"/>
            <w:r w:rsidRPr="00F12DA3">
              <w:rPr>
                <w:sz w:val="18"/>
                <w:szCs w:val="18"/>
              </w:rPr>
              <w:t xml:space="preserve"> B/ 5-Hydroxy-3-(1-hydroxy-2-methylbutyl)-4-methyl-2(5H)-</w:t>
            </w:r>
            <w:proofErr w:type="spellStart"/>
            <w:r w:rsidRPr="00F12DA3">
              <w:rPr>
                <w:sz w:val="18"/>
                <w:szCs w:val="18"/>
              </w:rPr>
              <w:t>furanone</w:t>
            </w:r>
            <w:proofErr w:type="spellEnd"/>
          </w:p>
        </w:tc>
      </w:tr>
      <w:tr w:rsidR="00F12DA3" w:rsidRPr="00F12DA3" w14:paraId="357690BF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519A4A79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10.71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727E25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245.0782</w:t>
            </w:r>
          </w:p>
        </w:tc>
        <w:tc>
          <w:tcPr>
            <w:tcW w:w="992" w:type="dxa"/>
            <w:noWrap/>
            <w:vAlign w:val="center"/>
            <w:hideMark/>
          </w:tcPr>
          <w:p w14:paraId="402404E5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0DC896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78F0CF4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75F0C7C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312C0C28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01DB3AA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52666752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8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  <w:r w:rsidRPr="00F12DA3">
              <w:rPr>
                <w:sz w:val="18"/>
                <w:szCs w:val="18"/>
              </w:rPr>
              <w:t>/</w:t>
            </w:r>
          </w:p>
          <w:p w14:paraId="3D968D48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 C</w:t>
            </w:r>
            <w:r w:rsidRPr="00F12DA3">
              <w:rPr>
                <w:sz w:val="18"/>
                <w:szCs w:val="18"/>
                <w:vertAlign w:val="subscript"/>
              </w:rPr>
              <w:t>9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12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53B6E17D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No hits/ 12 Hits</w:t>
            </w:r>
          </w:p>
        </w:tc>
        <w:tc>
          <w:tcPr>
            <w:tcW w:w="3142" w:type="dxa"/>
            <w:noWrap/>
            <w:vAlign w:val="center"/>
            <w:hideMark/>
          </w:tcPr>
          <w:p w14:paraId="29F56C8D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Uridine/ </w:t>
            </w:r>
          </w:p>
          <w:p w14:paraId="47522587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Antibiotic F 2787</w:t>
            </w:r>
          </w:p>
        </w:tc>
      </w:tr>
      <w:tr w:rsidR="00F12DA3" w:rsidRPr="00F12DA3" w14:paraId="4718AAC8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09BCE06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11.04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143B7F7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301.1639</w:t>
            </w:r>
          </w:p>
        </w:tc>
        <w:tc>
          <w:tcPr>
            <w:tcW w:w="992" w:type="dxa"/>
            <w:noWrap/>
            <w:vAlign w:val="center"/>
            <w:hideMark/>
          </w:tcPr>
          <w:p w14:paraId="4995D66A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144F86B7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9EFC4AA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0E5891B7" w14:textId="77777777" w:rsidR="00F12DA3" w:rsidRPr="00F12DA3" w:rsidRDefault="00F12DA3" w:rsidP="00F12DA3">
            <w:pPr>
              <w:jc w:val="center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323.1462</w:t>
            </w:r>
          </w:p>
        </w:tc>
        <w:tc>
          <w:tcPr>
            <w:tcW w:w="1005" w:type="dxa"/>
            <w:noWrap/>
            <w:vAlign w:val="center"/>
            <w:hideMark/>
          </w:tcPr>
          <w:p w14:paraId="76DAD8CB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44BBD03E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7430B4F6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15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24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0B9B246D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57 hits</w:t>
            </w:r>
          </w:p>
        </w:tc>
        <w:tc>
          <w:tcPr>
            <w:tcW w:w="3142" w:type="dxa"/>
            <w:noWrap/>
            <w:vAlign w:val="center"/>
            <w:hideMark/>
          </w:tcPr>
          <w:p w14:paraId="59D1222B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No hits from </w:t>
            </w:r>
            <w:proofErr w:type="spellStart"/>
            <w:r w:rsidRPr="00F12DA3">
              <w:rPr>
                <w:sz w:val="18"/>
                <w:szCs w:val="18"/>
              </w:rPr>
              <w:t>actinomycetes</w:t>
            </w:r>
            <w:proofErr w:type="spellEnd"/>
          </w:p>
        </w:tc>
      </w:tr>
      <w:tr w:rsidR="00F12DA3" w:rsidRPr="00F12DA3" w14:paraId="3427297A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185C885C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11.20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30E7F2C3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623.3036</w:t>
            </w:r>
          </w:p>
        </w:tc>
        <w:tc>
          <w:tcPr>
            <w:tcW w:w="992" w:type="dxa"/>
            <w:noWrap/>
            <w:vAlign w:val="center"/>
            <w:hideMark/>
          </w:tcPr>
          <w:p w14:paraId="4D58E54D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6661993B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4940599B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44BA5BBC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3C5E1FA0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01F01F4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73ECE50B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28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42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  <w:r w:rsidRPr="00F12DA3">
              <w:rPr>
                <w:sz w:val="18"/>
                <w:szCs w:val="18"/>
              </w:rPr>
              <w:t xml:space="preserve">/ </w:t>
            </w:r>
            <w:r w:rsidRPr="00F12DA3">
              <w:rPr>
                <w:sz w:val="18"/>
                <w:szCs w:val="18"/>
              </w:rPr>
              <w:lastRenderedPageBreak/>
              <w:t>C</w:t>
            </w:r>
            <w:r w:rsidRPr="00F12DA3">
              <w:rPr>
                <w:sz w:val="18"/>
                <w:szCs w:val="18"/>
                <w:vertAlign w:val="subscript"/>
              </w:rPr>
              <w:t>27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46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21BD9AC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lastRenderedPageBreak/>
              <w:t>No hits</w:t>
            </w:r>
          </w:p>
        </w:tc>
        <w:tc>
          <w:tcPr>
            <w:tcW w:w="3142" w:type="dxa"/>
            <w:noWrap/>
            <w:vAlign w:val="center"/>
            <w:hideMark/>
          </w:tcPr>
          <w:p w14:paraId="617A8402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12DA3" w:rsidRPr="00F12DA3" w14:paraId="6B40C950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5D6F049C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11.20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0710C5F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269.1386</w:t>
            </w:r>
          </w:p>
        </w:tc>
        <w:tc>
          <w:tcPr>
            <w:tcW w:w="992" w:type="dxa"/>
            <w:noWrap/>
            <w:vAlign w:val="center"/>
            <w:hideMark/>
          </w:tcPr>
          <w:p w14:paraId="298760C9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4998C082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041E0BA1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0FB0CF25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0D078600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74AC7361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16D35816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14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20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5</w:t>
            </w:r>
            <w:r w:rsidRPr="00F12DA3">
              <w:rPr>
                <w:sz w:val="18"/>
                <w:szCs w:val="18"/>
              </w:rPr>
              <w:t xml:space="preserve">/ </w:t>
            </w:r>
          </w:p>
          <w:p w14:paraId="44E7039B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15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16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4</w:t>
            </w:r>
            <w:r w:rsidRPr="00F12DA3">
              <w:rPr>
                <w:sz w:val="18"/>
                <w:szCs w:val="18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6D823350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54 Hits/</w:t>
            </w:r>
          </w:p>
          <w:p w14:paraId="36F77462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0 hits</w:t>
            </w:r>
          </w:p>
        </w:tc>
        <w:tc>
          <w:tcPr>
            <w:tcW w:w="3142" w:type="dxa"/>
            <w:noWrap/>
            <w:vAlign w:val="center"/>
            <w:hideMark/>
          </w:tcPr>
          <w:p w14:paraId="4E3891DE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No hits from </w:t>
            </w:r>
            <w:proofErr w:type="spellStart"/>
            <w:r w:rsidRPr="00F12DA3">
              <w:rPr>
                <w:sz w:val="18"/>
                <w:szCs w:val="18"/>
              </w:rPr>
              <w:t>actinomycetes</w:t>
            </w:r>
            <w:proofErr w:type="spellEnd"/>
          </w:p>
        </w:tc>
      </w:tr>
      <w:tr w:rsidR="00F12DA3" w:rsidRPr="00F12DA3" w14:paraId="596E8802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2F77EFD5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11.82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7389C44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401.2165</w:t>
            </w:r>
          </w:p>
        </w:tc>
        <w:tc>
          <w:tcPr>
            <w:tcW w:w="992" w:type="dxa"/>
            <w:noWrap/>
            <w:vAlign w:val="center"/>
            <w:hideMark/>
          </w:tcPr>
          <w:p w14:paraId="41CFA708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5647BEF0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1974DFA5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33B48A58" w14:textId="77777777" w:rsidR="00F12DA3" w:rsidRPr="00F12DA3" w:rsidRDefault="00F12DA3" w:rsidP="00F12DA3">
            <w:pPr>
              <w:jc w:val="center"/>
              <w:rPr>
                <w:b/>
                <w:bCs/>
                <w:sz w:val="18"/>
                <w:szCs w:val="18"/>
              </w:rPr>
            </w:pPr>
            <w:r w:rsidRPr="00F12DA3">
              <w:rPr>
                <w:b/>
                <w:bCs/>
                <w:sz w:val="18"/>
                <w:szCs w:val="18"/>
              </w:rPr>
              <w:t>423.1988</w:t>
            </w:r>
          </w:p>
        </w:tc>
        <w:tc>
          <w:tcPr>
            <w:tcW w:w="1005" w:type="dxa"/>
            <w:noWrap/>
            <w:vAlign w:val="center"/>
            <w:hideMark/>
          </w:tcPr>
          <w:p w14:paraId="302C1DCC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77FEE0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71DC6BD8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20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32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302238BA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109 hits </w:t>
            </w:r>
          </w:p>
        </w:tc>
        <w:tc>
          <w:tcPr>
            <w:tcW w:w="3142" w:type="dxa"/>
            <w:noWrap/>
            <w:vAlign w:val="center"/>
            <w:hideMark/>
          </w:tcPr>
          <w:p w14:paraId="2BE709C5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No hits from </w:t>
            </w:r>
            <w:proofErr w:type="spellStart"/>
            <w:r w:rsidRPr="00F12DA3">
              <w:rPr>
                <w:sz w:val="18"/>
                <w:szCs w:val="18"/>
              </w:rPr>
              <w:t>actinomycetes</w:t>
            </w:r>
            <w:proofErr w:type="spellEnd"/>
          </w:p>
        </w:tc>
      </w:tr>
      <w:tr w:rsidR="00F12DA3" w:rsidRPr="00F12DA3" w14:paraId="32054722" w14:textId="77777777" w:rsidTr="00004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00648C79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13.09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2C6DA5F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579.2928</w:t>
            </w:r>
          </w:p>
        </w:tc>
        <w:tc>
          <w:tcPr>
            <w:tcW w:w="992" w:type="dxa"/>
            <w:noWrap/>
            <w:vAlign w:val="center"/>
            <w:hideMark/>
          </w:tcPr>
          <w:p w14:paraId="0584F4CA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58AF9524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62F962EA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145486DF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09C6E704" w14:textId="77777777" w:rsidR="00F12DA3" w:rsidRPr="00F12DA3" w:rsidRDefault="00F12DA3" w:rsidP="00F12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2E993B4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4784D150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30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38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6</w:t>
            </w:r>
            <w:r w:rsidRPr="00F12DA3">
              <w:rPr>
                <w:sz w:val="18"/>
                <w:szCs w:val="18"/>
              </w:rPr>
              <w:t>/ C</w:t>
            </w:r>
            <w:r w:rsidRPr="00F12DA3">
              <w:rPr>
                <w:sz w:val="18"/>
                <w:szCs w:val="18"/>
                <w:vertAlign w:val="subscript"/>
              </w:rPr>
              <w:t>29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42</w:t>
            </w:r>
            <w:r w:rsidRPr="00F12DA3">
              <w:rPr>
                <w:sz w:val="18"/>
                <w:szCs w:val="18"/>
              </w:rPr>
              <w:t>N</w:t>
            </w:r>
            <w:r w:rsidRPr="00F12DA3">
              <w:rPr>
                <w:sz w:val="18"/>
                <w:szCs w:val="18"/>
                <w:vertAlign w:val="subscript"/>
              </w:rPr>
              <w:t>2</w:t>
            </w:r>
            <w:r w:rsidRPr="00F12DA3">
              <w:rPr>
                <w:sz w:val="18"/>
                <w:szCs w:val="18"/>
              </w:rPr>
              <w:t>O</w:t>
            </w:r>
            <w:r w:rsidRPr="00F12DA3">
              <w:rPr>
                <w:sz w:val="18"/>
                <w:szCs w:val="18"/>
                <w:vertAlign w:val="subscript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4D5EC9D2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0 Hits/ </w:t>
            </w:r>
          </w:p>
          <w:p w14:paraId="48715C5F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 Hits</w:t>
            </w:r>
          </w:p>
        </w:tc>
        <w:tc>
          <w:tcPr>
            <w:tcW w:w="3142" w:type="dxa"/>
            <w:noWrap/>
            <w:vAlign w:val="center"/>
            <w:hideMark/>
          </w:tcPr>
          <w:p w14:paraId="3FF1959C" w14:textId="77777777" w:rsidR="00F12DA3" w:rsidRPr="00F12DA3" w:rsidRDefault="00F12DA3" w:rsidP="00F12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 (R),5-Dihydro-4-hydroxygeldanamycin/ 4 (S),5-Dihydro-4-hydroxygeldanamycin/ 4,5-Dihydro-15-hydroxygeldanamycin 15-h ydroxy-4,5-dihydrogeldanamycin/4,5-Dihydro-19-hydroxygeldanamycin</w:t>
            </w:r>
          </w:p>
        </w:tc>
      </w:tr>
      <w:tr w:rsidR="00F12DA3" w:rsidRPr="00F12DA3" w14:paraId="65E3ACBA" w14:textId="77777777" w:rsidTr="00004B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noWrap/>
            <w:vAlign w:val="center"/>
            <w:hideMark/>
          </w:tcPr>
          <w:p w14:paraId="0F86A571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13.68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noWrap/>
            <w:vAlign w:val="center"/>
            <w:hideMark/>
          </w:tcPr>
          <w:p w14:paraId="3B859B7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668.6185</w:t>
            </w:r>
          </w:p>
        </w:tc>
        <w:tc>
          <w:tcPr>
            <w:tcW w:w="992" w:type="dxa"/>
            <w:noWrap/>
            <w:vAlign w:val="center"/>
            <w:hideMark/>
          </w:tcPr>
          <w:p w14:paraId="0FAA2602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14:paraId="0D80E549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24E8CABB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6" w:type="dxa"/>
            <w:noWrap/>
            <w:vAlign w:val="center"/>
            <w:hideMark/>
          </w:tcPr>
          <w:p w14:paraId="11B63E08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noWrap/>
            <w:vAlign w:val="center"/>
            <w:hideMark/>
          </w:tcPr>
          <w:p w14:paraId="17766112" w14:textId="77777777" w:rsidR="00F12DA3" w:rsidRPr="00F12DA3" w:rsidRDefault="00F12DA3" w:rsidP="00F12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9" w:type="dxa"/>
            <w:noWrap/>
            <w:vAlign w:val="center"/>
            <w:hideMark/>
          </w:tcPr>
          <w:p w14:paraId="3376B0CD" w14:textId="77777777" w:rsidR="00F12DA3" w:rsidRPr="00F12DA3" w:rsidRDefault="00F12DA3" w:rsidP="00F12DA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3" w:type="dxa"/>
            <w:noWrap/>
            <w:vAlign w:val="center"/>
            <w:hideMark/>
          </w:tcPr>
          <w:p w14:paraId="6B698A54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C</w:t>
            </w:r>
            <w:r w:rsidRPr="00F12DA3">
              <w:rPr>
                <w:sz w:val="18"/>
                <w:szCs w:val="18"/>
                <w:vertAlign w:val="subscript"/>
              </w:rPr>
              <w:t>41</w:t>
            </w:r>
            <w:r w:rsidRPr="00F12DA3">
              <w:rPr>
                <w:sz w:val="18"/>
                <w:szCs w:val="18"/>
              </w:rPr>
              <w:t>H</w:t>
            </w:r>
            <w:r w:rsidRPr="00F12DA3">
              <w:rPr>
                <w:sz w:val="18"/>
                <w:szCs w:val="18"/>
                <w:vertAlign w:val="subscript"/>
              </w:rPr>
              <w:t>81</w:t>
            </w:r>
            <w:r w:rsidRPr="00F12DA3">
              <w:rPr>
                <w:sz w:val="18"/>
                <w:szCs w:val="18"/>
              </w:rPr>
              <w:t>NO</w:t>
            </w:r>
            <w:r w:rsidRPr="00F12DA3"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2" w:type="dxa"/>
            <w:noWrap/>
            <w:vAlign w:val="center"/>
            <w:hideMark/>
          </w:tcPr>
          <w:p w14:paraId="4AEC9AE5" w14:textId="77777777" w:rsidR="00F12DA3" w:rsidRPr="00F12DA3" w:rsidRDefault="00F12DA3" w:rsidP="00F12DA3">
            <w:pPr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>4 Hits</w:t>
            </w:r>
          </w:p>
        </w:tc>
        <w:tc>
          <w:tcPr>
            <w:tcW w:w="3142" w:type="dxa"/>
            <w:noWrap/>
            <w:vAlign w:val="center"/>
            <w:hideMark/>
          </w:tcPr>
          <w:p w14:paraId="71FF300F" w14:textId="77777777" w:rsidR="00F12DA3" w:rsidRPr="00F12DA3" w:rsidRDefault="00F12DA3" w:rsidP="00F12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DA3">
              <w:rPr>
                <w:sz w:val="18"/>
                <w:szCs w:val="18"/>
              </w:rPr>
              <w:t xml:space="preserve">No hits from </w:t>
            </w:r>
            <w:proofErr w:type="spellStart"/>
            <w:r w:rsidRPr="00F12DA3">
              <w:rPr>
                <w:sz w:val="18"/>
                <w:szCs w:val="18"/>
              </w:rPr>
              <w:t>actinomycetes</w:t>
            </w:r>
            <w:proofErr w:type="spellEnd"/>
          </w:p>
        </w:tc>
      </w:tr>
    </w:tbl>
    <w:p w14:paraId="6A665062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21"/>
          <w:lang w:eastAsia="ja-JP"/>
        </w:rPr>
      </w:pPr>
      <w:r w:rsidRPr="00F12DA3">
        <w:rPr>
          <w:rFonts w:eastAsiaTheme="minorEastAsia" w:cstheme="minorHAnsi"/>
          <w:b/>
          <w:iCs/>
          <w:kern w:val="2"/>
          <w:sz w:val="21"/>
          <w:lang w:eastAsia="ja-JP"/>
        </w:rPr>
        <w:t xml:space="preserve">Supplementary Table 2d – </w:t>
      </w:r>
      <w:r w:rsidRPr="00F12DA3">
        <w:rPr>
          <w:rFonts w:eastAsiaTheme="minorEastAsia" w:cstheme="minorHAnsi"/>
          <w:iCs/>
          <w:kern w:val="2"/>
          <w:sz w:val="21"/>
          <w:lang w:eastAsia="ja-JP"/>
        </w:rPr>
        <w:t xml:space="preserve">Summary of the untargeted metabolites detected in </w:t>
      </w:r>
      <w:r w:rsidRPr="00F12DA3">
        <w:rPr>
          <w:rFonts w:eastAsiaTheme="minorEastAsia" w:cstheme="minorHAnsi"/>
          <w:i/>
          <w:iCs/>
          <w:kern w:val="2"/>
          <w:sz w:val="21"/>
          <w:lang w:eastAsia="ja-JP"/>
        </w:rPr>
        <w:t xml:space="preserve">P. </w:t>
      </w:r>
      <w:proofErr w:type="spellStart"/>
      <w:r w:rsidRPr="00F12DA3">
        <w:rPr>
          <w:rFonts w:eastAsiaTheme="minorEastAsia" w:cstheme="minorHAnsi"/>
          <w:i/>
          <w:iCs/>
          <w:kern w:val="2"/>
          <w:sz w:val="21"/>
          <w:lang w:eastAsia="ja-JP"/>
        </w:rPr>
        <w:t>rosea</w:t>
      </w:r>
      <w:proofErr w:type="spellEnd"/>
      <w:r w:rsidRPr="00F12DA3">
        <w:rPr>
          <w:rFonts w:eastAsiaTheme="minorEastAsia" w:cstheme="minorHAnsi"/>
          <w:iCs/>
          <w:kern w:val="2"/>
          <w:sz w:val="21"/>
          <w:lang w:eastAsia="ja-JP"/>
        </w:rPr>
        <w:t>.</w:t>
      </w:r>
    </w:p>
    <w:p w14:paraId="7226A042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18"/>
          <w:szCs w:val="18"/>
          <w:lang w:eastAsia="ja-JP"/>
        </w:rPr>
      </w:pPr>
      <w:r w:rsidRPr="00F12DA3">
        <w:rPr>
          <w:rFonts w:eastAsiaTheme="minorEastAsia" w:cstheme="minorHAnsi"/>
          <w:iCs/>
          <w:kern w:val="2"/>
          <w:sz w:val="18"/>
          <w:szCs w:val="18"/>
          <w:lang w:eastAsia="ja-JP"/>
        </w:rPr>
        <w:t>*Metabolites detected in the medium.</w:t>
      </w:r>
    </w:p>
    <w:p w14:paraId="4EDEE9F4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18"/>
          <w:szCs w:val="18"/>
          <w:lang w:eastAsia="ja-JP"/>
        </w:rPr>
      </w:pPr>
      <w:r w:rsidRPr="00F12DA3">
        <w:rPr>
          <w:rFonts w:eastAsiaTheme="minorEastAsia" w:cstheme="minorHAnsi"/>
          <w:iCs/>
          <w:kern w:val="2"/>
          <w:sz w:val="18"/>
          <w:szCs w:val="18"/>
          <w:lang w:eastAsia="ja-JP"/>
        </w:rPr>
        <w:t xml:space="preserve">In those metabolites in which several adducts were detected, the most intense ion is indicated in bold. </w:t>
      </w:r>
    </w:p>
    <w:p w14:paraId="58C217B8" w14:textId="77777777" w:rsidR="00F12DA3" w:rsidRPr="00F12DA3" w:rsidRDefault="00F12DA3" w:rsidP="00F12DA3">
      <w:pPr>
        <w:widowControl w:val="0"/>
        <w:spacing w:after="0" w:line="240" w:lineRule="auto"/>
        <w:rPr>
          <w:rFonts w:eastAsiaTheme="minorEastAsia" w:cstheme="minorHAnsi"/>
          <w:iCs/>
          <w:kern w:val="2"/>
          <w:sz w:val="18"/>
          <w:szCs w:val="18"/>
          <w:lang w:eastAsia="ja-JP"/>
        </w:rPr>
      </w:pPr>
      <w:r w:rsidRPr="00F12DA3">
        <w:rPr>
          <w:rFonts w:eastAsiaTheme="minorEastAsia" w:cstheme="minorHAnsi"/>
          <w:iCs/>
          <w:kern w:val="2"/>
          <w:sz w:val="18"/>
          <w:szCs w:val="18"/>
          <w:lang w:eastAsia="ja-JP"/>
        </w:rPr>
        <w:t>Identification was done by searching the molecular formulae in the Dictionary of Natural Products (DPN).</w:t>
      </w:r>
    </w:p>
    <w:p w14:paraId="2914E522" w14:textId="77777777" w:rsidR="00F12DA3" w:rsidRPr="00F12DA3" w:rsidRDefault="00F12DA3" w:rsidP="00F12DA3"/>
    <w:p w14:paraId="21A7036C" w14:textId="77777777" w:rsidR="00F12DA3" w:rsidRPr="00F12DA3" w:rsidRDefault="00F12DA3" w:rsidP="00F12DA3"/>
    <w:p w14:paraId="5F3BDB0C" w14:textId="77777777" w:rsidR="00F12DA3" w:rsidRDefault="00F12DA3" w:rsidP="00C46435">
      <w:pPr>
        <w:rPr>
          <w:rFonts w:cstheme="minorHAnsi"/>
          <w:sz w:val="24"/>
          <w:szCs w:val="24"/>
        </w:rPr>
      </w:pPr>
    </w:p>
    <w:p w14:paraId="7BCEADC6" w14:textId="69A60E89" w:rsidR="007D707A" w:rsidRDefault="00C46435" w:rsidP="000E2472">
      <w:pPr>
        <w:rPr>
          <w:rFonts w:cstheme="minorHAnsi"/>
          <w:b/>
          <w:sz w:val="28"/>
        </w:rPr>
      </w:pPr>
      <w:r>
        <w:rPr>
          <w:rStyle w:val="CommentReference"/>
        </w:rPr>
        <w:commentReference w:id="27"/>
      </w:r>
      <w:commentRangeStart w:id="38"/>
      <w:r w:rsidR="000E2472">
        <w:rPr>
          <w:rFonts w:cstheme="minorHAnsi"/>
          <w:b/>
          <w:sz w:val="28"/>
        </w:rPr>
        <w:t xml:space="preserve">Untargeted metabolomics analysis of </w:t>
      </w:r>
      <w:r w:rsidR="007D707A">
        <w:rPr>
          <w:rFonts w:cstheme="minorHAnsi"/>
          <w:b/>
          <w:sz w:val="28"/>
        </w:rPr>
        <w:t xml:space="preserve">the </w:t>
      </w:r>
      <w:proofErr w:type="spellStart"/>
      <w:r w:rsidR="000E2472">
        <w:rPr>
          <w:rFonts w:cstheme="minorHAnsi"/>
          <w:b/>
          <w:sz w:val="28"/>
        </w:rPr>
        <w:t>ex</w:t>
      </w:r>
      <w:r w:rsidR="007D707A">
        <w:rPr>
          <w:rFonts w:cstheme="minorHAnsi"/>
          <w:b/>
          <w:sz w:val="28"/>
        </w:rPr>
        <w:t>ometabolome</w:t>
      </w:r>
      <w:proofErr w:type="spellEnd"/>
      <w:r w:rsidR="007D707A">
        <w:rPr>
          <w:rFonts w:cstheme="minorHAnsi"/>
          <w:b/>
          <w:sz w:val="28"/>
        </w:rPr>
        <w:t xml:space="preserve"> performed with QTOF</w:t>
      </w:r>
    </w:p>
    <w:p w14:paraId="7E3863F3" w14:textId="7B1550EE" w:rsidR="000E2472" w:rsidRPr="007D707A" w:rsidRDefault="000E2472" w:rsidP="000E2472">
      <w:pPr>
        <w:rPr>
          <w:rFonts w:cstheme="minorHAnsi"/>
          <w:b/>
          <w:sz w:val="28"/>
        </w:rPr>
      </w:pPr>
      <w:r>
        <w:rPr>
          <w:rFonts w:cstheme="minorHAnsi"/>
          <w:sz w:val="24"/>
          <w:szCs w:val="24"/>
        </w:rPr>
        <w:t xml:space="preserve">A parallel analysis of the </w:t>
      </w:r>
      <w:proofErr w:type="spellStart"/>
      <w:r>
        <w:rPr>
          <w:rFonts w:cstheme="minorHAnsi"/>
          <w:sz w:val="24"/>
          <w:szCs w:val="24"/>
        </w:rPr>
        <w:t>exometabolome</w:t>
      </w:r>
      <w:proofErr w:type="spellEnd"/>
      <w:r>
        <w:rPr>
          <w:rFonts w:cstheme="minorHAnsi"/>
          <w:sz w:val="24"/>
          <w:szCs w:val="24"/>
        </w:rPr>
        <w:t xml:space="preserve"> performed using a QTOF </w:t>
      </w:r>
      <w:ins w:id="39" w:author="Francesco Del Carratore" w:date="2020-12-14T14:21:00Z">
        <w:r>
          <w:rPr>
            <w:rFonts w:cstheme="minorHAnsi"/>
            <w:sz w:val="24"/>
            <w:szCs w:val="24"/>
          </w:rPr>
          <w:t>detected</w:t>
        </w:r>
      </w:ins>
      <w:ins w:id="40" w:author="Francesco Del Carratore" w:date="2020-12-14T14:22:00Z">
        <w:r>
          <w:rPr>
            <w:rFonts w:cstheme="minorHAnsi"/>
            <w:sz w:val="24"/>
            <w:szCs w:val="24"/>
          </w:rPr>
          <w:t xml:space="preserve"> </w:t>
        </w:r>
      </w:ins>
      <w:del w:id="41" w:author="Francesco Del Carratore" w:date="2020-12-14T14:22:00Z">
        <w:r w:rsidDel="002B3831">
          <w:rPr>
            <w:rFonts w:cstheme="minorHAnsi"/>
            <w:sz w:val="24"/>
            <w:szCs w:val="24"/>
          </w:rPr>
          <w:delText xml:space="preserve">identified as members of  clusters A and B  according to their production trends </w:delText>
        </w:r>
      </w:del>
      <w:r>
        <w:rPr>
          <w:rFonts w:cstheme="minorHAnsi"/>
          <w:sz w:val="24"/>
          <w:szCs w:val="24"/>
        </w:rPr>
        <w:t xml:space="preserve">the following metabolites with </w:t>
      </w:r>
      <w:r w:rsidRPr="00981490">
        <w:rPr>
          <w:rFonts w:cstheme="minorHAnsi"/>
          <w:i/>
          <w:iCs/>
          <w:sz w:val="24"/>
          <w:szCs w:val="24"/>
        </w:rPr>
        <w:t>m/z</w:t>
      </w:r>
      <w:r w:rsidRPr="00981490">
        <w:rPr>
          <w:rFonts w:cstheme="minorHAnsi"/>
          <w:sz w:val="24"/>
          <w:szCs w:val="24"/>
        </w:rPr>
        <w:t xml:space="preserve"> value</w:t>
      </w:r>
      <w:r>
        <w:rPr>
          <w:rFonts w:cstheme="minorHAnsi"/>
          <w:sz w:val="24"/>
          <w:szCs w:val="24"/>
        </w:rPr>
        <w:t>s</w:t>
      </w:r>
      <w:r w:rsidRPr="0098149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proposed molecular formula </w:t>
      </w:r>
      <w:r w:rsidRPr="00981490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</w:t>
      </w:r>
      <w:r w:rsidRPr="00981490">
        <w:rPr>
          <w:rFonts w:cstheme="minorHAnsi"/>
          <w:sz w:val="24"/>
          <w:szCs w:val="24"/>
        </w:rPr>
        <w:t>323.1462</w:t>
      </w:r>
      <w:r>
        <w:rPr>
          <w:rFonts w:cstheme="minorHAnsi"/>
          <w:sz w:val="24"/>
          <w:szCs w:val="24"/>
        </w:rPr>
        <w:t xml:space="preserve"> (</w:t>
      </w:r>
      <w:r w:rsidRPr="00981490">
        <w:rPr>
          <w:rFonts w:cstheme="minorHAnsi"/>
          <w:sz w:val="24"/>
          <w:szCs w:val="24"/>
        </w:rPr>
        <w:t>C</w:t>
      </w:r>
      <w:r w:rsidRPr="00981490">
        <w:rPr>
          <w:rFonts w:cstheme="minorHAnsi"/>
          <w:sz w:val="24"/>
          <w:szCs w:val="24"/>
          <w:vertAlign w:val="subscript"/>
        </w:rPr>
        <w:t>15</w:t>
      </w:r>
      <w:r w:rsidRPr="00981490">
        <w:rPr>
          <w:rFonts w:cstheme="minorHAnsi"/>
          <w:sz w:val="24"/>
          <w:szCs w:val="24"/>
        </w:rPr>
        <w:t>H</w:t>
      </w:r>
      <w:r w:rsidRPr="00981490">
        <w:rPr>
          <w:rFonts w:cstheme="minorHAnsi"/>
          <w:sz w:val="24"/>
          <w:szCs w:val="24"/>
          <w:vertAlign w:val="subscript"/>
        </w:rPr>
        <w:t>24</w:t>
      </w:r>
      <w:r w:rsidRPr="00981490">
        <w:rPr>
          <w:rFonts w:cstheme="minorHAnsi"/>
          <w:sz w:val="24"/>
          <w:szCs w:val="24"/>
        </w:rPr>
        <w:t>O</w:t>
      </w:r>
      <w:r w:rsidRPr="00981490">
        <w:rPr>
          <w:rFonts w:cstheme="minorHAnsi"/>
          <w:sz w:val="24"/>
          <w:szCs w:val="24"/>
          <w:vertAlign w:val="subscript"/>
        </w:rPr>
        <w:t>6</w:t>
      </w:r>
      <w:r>
        <w:rPr>
          <w:rFonts w:cstheme="minorHAnsi"/>
          <w:sz w:val="24"/>
          <w:szCs w:val="24"/>
        </w:rPr>
        <w:t xml:space="preserve">), </w:t>
      </w:r>
      <w:r w:rsidRPr="00981490">
        <w:rPr>
          <w:rFonts w:cstheme="minorHAnsi"/>
          <w:sz w:val="24"/>
          <w:szCs w:val="24"/>
        </w:rPr>
        <w:t>617.3253 (C</w:t>
      </w:r>
      <w:r w:rsidRPr="00981490">
        <w:rPr>
          <w:rFonts w:cstheme="minorHAnsi"/>
          <w:sz w:val="24"/>
          <w:szCs w:val="24"/>
          <w:vertAlign w:val="subscript"/>
        </w:rPr>
        <w:t>24</w:t>
      </w:r>
      <w:r w:rsidRPr="00981490">
        <w:rPr>
          <w:rFonts w:cstheme="minorHAnsi"/>
          <w:sz w:val="24"/>
          <w:szCs w:val="24"/>
        </w:rPr>
        <w:t>H</w:t>
      </w:r>
      <w:r w:rsidRPr="00981490">
        <w:rPr>
          <w:rFonts w:cstheme="minorHAnsi"/>
          <w:sz w:val="24"/>
          <w:szCs w:val="24"/>
          <w:vertAlign w:val="subscript"/>
        </w:rPr>
        <w:t>48</w:t>
      </w:r>
      <w:r w:rsidRPr="00981490">
        <w:rPr>
          <w:rFonts w:cstheme="minorHAnsi"/>
          <w:sz w:val="24"/>
          <w:szCs w:val="24"/>
        </w:rPr>
        <w:t>N</w:t>
      </w:r>
      <w:r w:rsidRPr="00981490">
        <w:rPr>
          <w:rFonts w:cstheme="minorHAnsi"/>
          <w:sz w:val="24"/>
          <w:szCs w:val="24"/>
          <w:vertAlign w:val="subscript"/>
        </w:rPr>
        <w:t>9</w:t>
      </w:r>
      <w:r w:rsidRPr="00981490">
        <w:rPr>
          <w:rFonts w:cstheme="minorHAnsi"/>
          <w:sz w:val="24"/>
          <w:szCs w:val="24"/>
        </w:rPr>
        <w:t>O</w:t>
      </w:r>
      <w:r w:rsidRPr="00981490">
        <w:rPr>
          <w:rFonts w:cstheme="minorHAnsi"/>
          <w:sz w:val="24"/>
          <w:szCs w:val="24"/>
          <w:vertAlign w:val="subscript"/>
        </w:rPr>
        <w:t>14</w:t>
      </w:r>
      <w:r w:rsidRPr="00981490">
        <w:rPr>
          <w:rFonts w:cstheme="minorHAnsi"/>
          <w:sz w:val="24"/>
          <w:szCs w:val="24"/>
        </w:rPr>
        <w:t>/C</w:t>
      </w:r>
      <w:r w:rsidRPr="00981490">
        <w:rPr>
          <w:rFonts w:cstheme="minorHAnsi"/>
          <w:sz w:val="24"/>
          <w:szCs w:val="24"/>
          <w:vertAlign w:val="subscript"/>
        </w:rPr>
        <w:t>25</w:t>
      </w:r>
      <w:r w:rsidRPr="00981490">
        <w:rPr>
          <w:rFonts w:cstheme="minorHAnsi"/>
          <w:sz w:val="24"/>
          <w:szCs w:val="24"/>
        </w:rPr>
        <w:t>H</w:t>
      </w:r>
      <w:r w:rsidRPr="00981490">
        <w:rPr>
          <w:rFonts w:cstheme="minorHAnsi"/>
          <w:sz w:val="24"/>
          <w:szCs w:val="24"/>
          <w:vertAlign w:val="subscript"/>
        </w:rPr>
        <w:t>44</w:t>
      </w:r>
      <w:r w:rsidRPr="00981490">
        <w:rPr>
          <w:rFonts w:cstheme="minorHAnsi"/>
          <w:sz w:val="24"/>
          <w:szCs w:val="24"/>
        </w:rPr>
        <w:t>N</w:t>
      </w:r>
      <w:r w:rsidRPr="00981490">
        <w:rPr>
          <w:rFonts w:cstheme="minorHAnsi"/>
          <w:sz w:val="24"/>
          <w:szCs w:val="24"/>
          <w:vertAlign w:val="subscript"/>
        </w:rPr>
        <w:t>8</w:t>
      </w:r>
      <w:r w:rsidRPr="00981490">
        <w:rPr>
          <w:rFonts w:cstheme="minorHAnsi"/>
          <w:sz w:val="24"/>
          <w:szCs w:val="24"/>
        </w:rPr>
        <w:t>O</w:t>
      </w:r>
      <w:r w:rsidRPr="00981490">
        <w:rPr>
          <w:rFonts w:cstheme="minorHAnsi"/>
          <w:sz w:val="24"/>
          <w:szCs w:val="24"/>
          <w:vertAlign w:val="subscript"/>
        </w:rPr>
        <w:t>10</w:t>
      </w:r>
      <w:r w:rsidRPr="00981490">
        <w:rPr>
          <w:rFonts w:cstheme="minorHAnsi"/>
          <w:sz w:val="24"/>
          <w:szCs w:val="24"/>
        </w:rPr>
        <w:t>), 180.1019 (C</w:t>
      </w:r>
      <w:r w:rsidRPr="00981490">
        <w:rPr>
          <w:rFonts w:cstheme="minorHAnsi"/>
          <w:sz w:val="24"/>
          <w:szCs w:val="24"/>
          <w:vertAlign w:val="subscript"/>
        </w:rPr>
        <w:t>10</w:t>
      </w:r>
      <w:r w:rsidRPr="00981490">
        <w:rPr>
          <w:rFonts w:cstheme="minorHAnsi"/>
          <w:sz w:val="24"/>
          <w:szCs w:val="24"/>
        </w:rPr>
        <w:t>H</w:t>
      </w:r>
      <w:r w:rsidRPr="00981490">
        <w:rPr>
          <w:rFonts w:cstheme="minorHAnsi"/>
          <w:sz w:val="24"/>
          <w:szCs w:val="24"/>
          <w:vertAlign w:val="subscript"/>
        </w:rPr>
        <w:t>13</w:t>
      </w:r>
      <w:r w:rsidRPr="00981490">
        <w:rPr>
          <w:rFonts w:cstheme="minorHAnsi"/>
          <w:sz w:val="24"/>
          <w:szCs w:val="24"/>
        </w:rPr>
        <w:t>NO</w:t>
      </w:r>
      <w:r w:rsidRPr="00981490">
        <w:rPr>
          <w:rFonts w:cstheme="minorHAnsi"/>
          <w:sz w:val="24"/>
          <w:szCs w:val="24"/>
          <w:vertAlign w:val="subscript"/>
        </w:rPr>
        <w:t>2</w:t>
      </w:r>
      <w:r w:rsidRPr="00981490">
        <w:rPr>
          <w:rFonts w:cstheme="minorHAnsi"/>
          <w:sz w:val="24"/>
          <w:szCs w:val="24"/>
        </w:rPr>
        <w:t>), 235.1652 (C</w:t>
      </w:r>
      <w:r w:rsidRPr="00981490">
        <w:rPr>
          <w:rFonts w:cstheme="minorHAnsi"/>
          <w:sz w:val="24"/>
          <w:szCs w:val="24"/>
          <w:vertAlign w:val="subscript"/>
        </w:rPr>
        <w:t>10</w:t>
      </w:r>
      <w:r w:rsidRPr="00981490">
        <w:rPr>
          <w:rFonts w:cstheme="minorHAnsi"/>
          <w:sz w:val="24"/>
          <w:szCs w:val="24"/>
        </w:rPr>
        <w:t>H</w:t>
      </w:r>
      <w:r w:rsidRPr="00981490">
        <w:rPr>
          <w:rFonts w:cstheme="minorHAnsi"/>
          <w:sz w:val="24"/>
          <w:szCs w:val="24"/>
          <w:vertAlign w:val="subscript"/>
        </w:rPr>
        <w:t>22</w:t>
      </w:r>
      <w:r w:rsidRPr="00981490">
        <w:rPr>
          <w:rFonts w:cstheme="minorHAnsi"/>
          <w:sz w:val="24"/>
          <w:szCs w:val="24"/>
        </w:rPr>
        <w:t>N</w:t>
      </w:r>
      <w:r w:rsidRPr="00981490">
        <w:rPr>
          <w:rFonts w:cstheme="minorHAnsi"/>
          <w:sz w:val="24"/>
          <w:szCs w:val="24"/>
          <w:vertAlign w:val="subscript"/>
        </w:rPr>
        <w:t>2</w:t>
      </w:r>
      <w:r w:rsidRPr="00981490">
        <w:rPr>
          <w:rFonts w:cstheme="minorHAnsi"/>
          <w:sz w:val="24"/>
          <w:szCs w:val="24"/>
        </w:rPr>
        <w:t>O</w:t>
      </w:r>
      <w:r w:rsidRPr="00981490">
        <w:rPr>
          <w:rFonts w:cstheme="minorHAnsi"/>
          <w:sz w:val="24"/>
          <w:szCs w:val="24"/>
          <w:vertAlign w:val="subscript"/>
        </w:rPr>
        <w:t>4</w:t>
      </w:r>
      <w:r w:rsidRPr="00981490">
        <w:rPr>
          <w:rFonts w:cstheme="minorHAnsi"/>
          <w:sz w:val="24"/>
          <w:szCs w:val="24"/>
        </w:rPr>
        <w:t>) and 631.3401 (C</w:t>
      </w:r>
      <w:r w:rsidRPr="00981490">
        <w:rPr>
          <w:rFonts w:cstheme="minorHAnsi"/>
          <w:sz w:val="24"/>
          <w:szCs w:val="24"/>
          <w:vertAlign w:val="subscript"/>
        </w:rPr>
        <w:t>25</w:t>
      </w:r>
      <w:r w:rsidRPr="00981490">
        <w:rPr>
          <w:rFonts w:cstheme="minorHAnsi"/>
          <w:sz w:val="24"/>
          <w:szCs w:val="24"/>
        </w:rPr>
        <w:t>H</w:t>
      </w:r>
      <w:r w:rsidRPr="00981490">
        <w:rPr>
          <w:rFonts w:cstheme="minorHAnsi"/>
          <w:sz w:val="24"/>
          <w:szCs w:val="24"/>
          <w:vertAlign w:val="subscript"/>
        </w:rPr>
        <w:t>50</w:t>
      </w:r>
      <w:r w:rsidRPr="00981490">
        <w:rPr>
          <w:rFonts w:cstheme="minorHAnsi"/>
          <w:sz w:val="24"/>
          <w:szCs w:val="24"/>
        </w:rPr>
        <w:t>N</w:t>
      </w:r>
      <w:r w:rsidRPr="00981490">
        <w:rPr>
          <w:rFonts w:cstheme="minorHAnsi"/>
          <w:sz w:val="24"/>
          <w:szCs w:val="24"/>
          <w:vertAlign w:val="subscript"/>
        </w:rPr>
        <w:t>4</w:t>
      </w:r>
      <w:r w:rsidRPr="00981490">
        <w:rPr>
          <w:rFonts w:cstheme="minorHAnsi"/>
          <w:sz w:val="24"/>
          <w:szCs w:val="24"/>
        </w:rPr>
        <w:t>O</w:t>
      </w:r>
      <w:r w:rsidRPr="00981490">
        <w:rPr>
          <w:rFonts w:cstheme="minorHAnsi"/>
          <w:sz w:val="24"/>
          <w:szCs w:val="24"/>
          <w:vertAlign w:val="subscript"/>
        </w:rPr>
        <w:t>14</w:t>
      </w:r>
      <w:r w:rsidRPr="00981490">
        <w:rPr>
          <w:rFonts w:cstheme="minorHAnsi"/>
          <w:sz w:val="24"/>
          <w:szCs w:val="24"/>
        </w:rPr>
        <w:t>/C</w:t>
      </w:r>
      <w:r w:rsidRPr="00981490">
        <w:rPr>
          <w:rFonts w:cstheme="minorHAnsi"/>
          <w:sz w:val="24"/>
          <w:szCs w:val="24"/>
          <w:vertAlign w:val="subscript"/>
        </w:rPr>
        <w:t>23</w:t>
      </w:r>
      <w:r w:rsidRPr="00981490">
        <w:rPr>
          <w:rFonts w:cstheme="minorHAnsi"/>
          <w:sz w:val="24"/>
          <w:szCs w:val="24"/>
        </w:rPr>
        <w:t>H</w:t>
      </w:r>
      <w:r w:rsidRPr="00981490">
        <w:rPr>
          <w:rFonts w:cstheme="minorHAnsi"/>
          <w:sz w:val="24"/>
          <w:szCs w:val="24"/>
          <w:vertAlign w:val="subscript"/>
        </w:rPr>
        <w:t>38</w:t>
      </w:r>
      <w:r w:rsidRPr="00981490">
        <w:rPr>
          <w:rFonts w:cstheme="minorHAnsi"/>
          <w:sz w:val="24"/>
          <w:szCs w:val="24"/>
        </w:rPr>
        <w:t>N</w:t>
      </w:r>
      <w:r w:rsidRPr="00981490">
        <w:rPr>
          <w:rFonts w:cstheme="minorHAnsi"/>
          <w:sz w:val="24"/>
          <w:szCs w:val="24"/>
          <w:vertAlign w:val="subscript"/>
        </w:rPr>
        <w:t>18</w:t>
      </w:r>
      <w:r w:rsidRPr="00981490">
        <w:rPr>
          <w:rFonts w:cstheme="minorHAnsi"/>
          <w:sz w:val="24"/>
          <w:szCs w:val="24"/>
        </w:rPr>
        <w:t>O</w:t>
      </w:r>
      <w:r w:rsidRPr="00981490">
        <w:rPr>
          <w:rFonts w:cstheme="minorHAnsi"/>
          <w:sz w:val="24"/>
          <w:szCs w:val="24"/>
          <w:vertAlign w:val="subscript"/>
        </w:rPr>
        <w:t>4</w:t>
      </w:r>
      <w:r w:rsidRPr="00981490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</w:t>
      </w:r>
      <w:ins w:id="42" w:author="Francesco Del Carratore" w:date="2020-12-14T14:23:00Z">
        <w:r>
          <w:rPr>
            <w:rFonts w:cstheme="minorHAnsi"/>
            <w:sz w:val="24"/>
            <w:szCs w:val="24"/>
          </w:rPr>
          <w:t>which were also detected in the whole</w:t>
        </w:r>
      </w:ins>
      <w:r>
        <w:rPr>
          <w:rFonts w:cstheme="minorHAnsi"/>
          <w:sz w:val="24"/>
          <w:szCs w:val="24"/>
        </w:rPr>
        <w:t>-</w:t>
      </w:r>
      <w:ins w:id="43" w:author="Francesco Del Carratore" w:date="2020-12-14T14:23:00Z">
        <w:r>
          <w:rPr>
            <w:rFonts w:cstheme="minorHAnsi"/>
            <w:sz w:val="24"/>
            <w:szCs w:val="24"/>
          </w:rPr>
          <w:t>broth fraction.</w:t>
        </w:r>
      </w:ins>
      <w:del w:id="44" w:author="Francesco Del Carratore" w:date="2020-12-14T14:23:00Z">
        <w:r w:rsidDel="002B3831">
          <w:rPr>
            <w:rFonts w:cstheme="minorHAnsi"/>
            <w:sz w:val="24"/>
            <w:szCs w:val="24"/>
          </w:rPr>
          <w:delText>previously detected in acetonitrile extract by QTOF</w:delText>
        </w:r>
      </w:del>
      <w:r>
        <w:rPr>
          <w:rFonts w:cstheme="minorHAnsi"/>
          <w:sz w:val="24"/>
          <w:szCs w:val="24"/>
        </w:rPr>
        <w:t>.</w:t>
      </w:r>
      <w:commentRangeEnd w:id="38"/>
      <w:r w:rsidR="00F31CDE">
        <w:rPr>
          <w:rStyle w:val="CommentReference"/>
          <w:rFonts w:eastAsiaTheme="minorEastAsia"/>
          <w:kern w:val="2"/>
          <w:lang w:eastAsia="ja-JP"/>
        </w:rPr>
        <w:commentReference w:id="38"/>
      </w:r>
    </w:p>
    <w:p w14:paraId="0445B418" w14:textId="77777777" w:rsidR="007D707A" w:rsidRDefault="007D707A" w:rsidP="007D707A">
      <w:pPr>
        <w:rPr>
          <w:rFonts w:cstheme="minorHAnsi"/>
          <w:b/>
          <w:sz w:val="28"/>
        </w:rPr>
      </w:pPr>
    </w:p>
    <w:p w14:paraId="7867A583" w14:textId="77777777" w:rsidR="007D707A" w:rsidRDefault="007D707A" w:rsidP="007D707A">
      <w:pPr>
        <w:rPr>
          <w:rFonts w:cstheme="minorHAnsi"/>
          <w:b/>
          <w:sz w:val="28"/>
        </w:rPr>
      </w:pPr>
    </w:p>
    <w:p w14:paraId="2A7E591B" w14:textId="011AB392" w:rsidR="007D707A" w:rsidRDefault="007D707A" w:rsidP="007D707A">
      <w:pPr>
        <w:rPr>
          <w:rFonts w:cstheme="minorHAnsi"/>
          <w:b/>
          <w:sz w:val="28"/>
        </w:rPr>
      </w:pPr>
      <w:commentRangeStart w:id="45"/>
      <w:r>
        <w:rPr>
          <w:rFonts w:cstheme="minorHAnsi"/>
          <w:b/>
          <w:sz w:val="28"/>
        </w:rPr>
        <w:t xml:space="preserve">Untargeted metabolomics analysis of the </w:t>
      </w:r>
      <w:proofErr w:type="spellStart"/>
      <w:r>
        <w:rPr>
          <w:rFonts w:cstheme="minorHAnsi"/>
          <w:b/>
          <w:sz w:val="28"/>
        </w:rPr>
        <w:t>endometabolome</w:t>
      </w:r>
      <w:proofErr w:type="spellEnd"/>
      <w:r>
        <w:rPr>
          <w:rFonts w:cstheme="minorHAnsi"/>
          <w:b/>
          <w:sz w:val="28"/>
        </w:rPr>
        <w:t xml:space="preserve"> performed with QTOF</w:t>
      </w:r>
    </w:p>
    <w:p w14:paraId="5CC338FA" w14:textId="77777777" w:rsidR="007D707A" w:rsidDel="006A3C59" w:rsidRDefault="007D707A" w:rsidP="007D707A">
      <w:pPr>
        <w:rPr>
          <w:ins w:id="46" w:author="Mercedes Pérez Bonilla" w:date="2020-12-06T19:26:00Z"/>
          <w:del w:id="47" w:author="Francesco Del Carratore" w:date="2020-12-30T13:38:00Z"/>
          <w:rFonts w:cstheme="minorHAnsi"/>
          <w:sz w:val="24"/>
          <w:szCs w:val="24"/>
        </w:rPr>
      </w:pPr>
      <w:ins w:id="48" w:author="Francesco Del Carratore" w:date="2020-12-14T14:42:00Z">
        <w:r>
          <w:rPr>
            <w:rFonts w:cstheme="minorHAnsi"/>
            <w:sz w:val="24"/>
            <w:szCs w:val="24"/>
          </w:rPr>
          <w:t xml:space="preserve">A parallel analysis of the </w:t>
        </w:r>
        <w:proofErr w:type="spellStart"/>
        <w:r>
          <w:rPr>
            <w:rFonts w:cstheme="minorHAnsi"/>
            <w:sz w:val="24"/>
            <w:szCs w:val="24"/>
          </w:rPr>
          <w:t>endometabolome</w:t>
        </w:r>
        <w:proofErr w:type="spellEnd"/>
        <w:r>
          <w:rPr>
            <w:rFonts w:cstheme="minorHAnsi"/>
            <w:sz w:val="24"/>
            <w:szCs w:val="24"/>
          </w:rPr>
          <w:t xml:space="preserve"> performed using a QTOF detecte</w:t>
        </w:r>
      </w:ins>
      <w:ins w:id="49" w:author="Francesco Del Carratore" w:date="2020-12-14T14:43:00Z">
        <w:r>
          <w:rPr>
            <w:rFonts w:cstheme="minorHAnsi"/>
            <w:sz w:val="24"/>
            <w:szCs w:val="24"/>
          </w:rPr>
          <w:t>d</w:t>
        </w:r>
      </w:ins>
      <w:del w:id="50" w:author="Francesco Del Carratore" w:date="2020-12-14T14:43:00Z">
        <w:r w:rsidDel="0001108E">
          <w:rPr>
            <w:rFonts w:cstheme="minorHAnsi"/>
            <w:sz w:val="24"/>
            <w:szCs w:val="24"/>
          </w:rPr>
          <w:delText xml:space="preserve">, as well as </w:delText>
        </w:r>
      </w:del>
      <w:r>
        <w:rPr>
          <w:rFonts w:cstheme="minorHAnsi"/>
          <w:sz w:val="24"/>
          <w:szCs w:val="24"/>
        </w:rPr>
        <w:t xml:space="preserve"> the metabolites with </w:t>
      </w:r>
      <w:r w:rsidRPr="0001108E">
        <w:rPr>
          <w:rFonts w:cstheme="minorHAnsi"/>
          <w:i/>
          <w:iCs/>
          <w:sz w:val="24"/>
          <w:szCs w:val="24"/>
        </w:rPr>
        <w:t>m/z</w:t>
      </w:r>
      <w:r>
        <w:rPr>
          <w:rFonts w:cstheme="minorHAnsi"/>
          <w:sz w:val="24"/>
          <w:szCs w:val="24"/>
        </w:rPr>
        <w:t xml:space="preserve"> values of </w:t>
      </w:r>
      <w:r w:rsidRPr="00981490">
        <w:rPr>
          <w:rFonts w:cstheme="minorHAnsi"/>
          <w:sz w:val="24"/>
          <w:szCs w:val="24"/>
        </w:rPr>
        <w:t>180.1019 (C</w:t>
      </w:r>
      <w:r w:rsidRPr="00981490">
        <w:rPr>
          <w:rFonts w:cstheme="minorHAnsi"/>
          <w:sz w:val="24"/>
          <w:szCs w:val="24"/>
          <w:vertAlign w:val="subscript"/>
        </w:rPr>
        <w:t>10</w:t>
      </w:r>
      <w:r w:rsidRPr="00981490">
        <w:rPr>
          <w:rFonts w:cstheme="minorHAnsi"/>
          <w:sz w:val="24"/>
          <w:szCs w:val="24"/>
        </w:rPr>
        <w:t>H</w:t>
      </w:r>
      <w:r w:rsidRPr="00981490">
        <w:rPr>
          <w:rFonts w:cstheme="minorHAnsi"/>
          <w:sz w:val="24"/>
          <w:szCs w:val="24"/>
          <w:vertAlign w:val="subscript"/>
        </w:rPr>
        <w:t>13</w:t>
      </w:r>
      <w:r w:rsidRPr="00981490">
        <w:rPr>
          <w:rFonts w:cstheme="minorHAnsi"/>
          <w:sz w:val="24"/>
          <w:szCs w:val="24"/>
        </w:rPr>
        <w:t>NO</w:t>
      </w:r>
      <w:r w:rsidRPr="00981490">
        <w:rPr>
          <w:rFonts w:cstheme="minorHAnsi"/>
          <w:sz w:val="24"/>
          <w:szCs w:val="24"/>
          <w:vertAlign w:val="subscript"/>
        </w:rPr>
        <w:t>2</w:t>
      </w:r>
      <w:r w:rsidRPr="00981490">
        <w:rPr>
          <w:rFonts w:cstheme="minorHAnsi"/>
          <w:sz w:val="24"/>
          <w:szCs w:val="24"/>
        </w:rPr>
        <w:t>),</w:t>
      </w:r>
      <w:r>
        <w:rPr>
          <w:rFonts w:cstheme="minorHAnsi"/>
          <w:sz w:val="24"/>
          <w:szCs w:val="24"/>
        </w:rPr>
        <w:t xml:space="preserve"> </w:t>
      </w:r>
      <w:r w:rsidRPr="00981490">
        <w:rPr>
          <w:rFonts w:cstheme="minorHAnsi"/>
          <w:sz w:val="24"/>
          <w:szCs w:val="24"/>
        </w:rPr>
        <w:t>235.1652 (C</w:t>
      </w:r>
      <w:r w:rsidRPr="00981490">
        <w:rPr>
          <w:rFonts w:cstheme="minorHAnsi"/>
          <w:sz w:val="24"/>
          <w:szCs w:val="24"/>
          <w:vertAlign w:val="subscript"/>
        </w:rPr>
        <w:t>10</w:t>
      </w:r>
      <w:r w:rsidRPr="00981490">
        <w:rPr>
          <w:rFonts w:cstheme="minorHAnsi"/>
          <w:sz w:val="24"/>
          <w:szCs w:val="24"/>
        </w:rPr>
        <w:t>H</w:t>
      </w:r>
      <w:r w:rsidRPr="00981490">
        <w:rPr>
          <w:rFonts w:cstheme="minorHAnsi"/>
          <w:sz w:val="24"/>
          <w:szCs w:val="24"/>
          <w:vertAlign w:val="subscript"/>
        </w:rPr>
        <w:t>22</w:t>
      </w:r>
      <w:r w:rsidRPr="00981490">
        <w:rPr>
          <w:rFonts w:cstheme="minorHAnsi"/>
          <w:sz w:val="24"/>
          <w:szCs w:val="24"/>
        </w:rPr>
        <w:t>N</w:t>
      </w:r>
      <w:r w:rsidRPr="00981490">
        <w:rPr>
          <w:rFonts w:cstheme="minorHAnsi"/>
          <w:sz w:val="24"/>
          <w:szCs w:val="24"/>
          <w:vertAlign w:val="subscript"/>
        </w:rPr>
        <w:t>2</w:t>
      </w:r>
      <w:r w:rsidRPr="00981490">
        <w:rPr>
          <w:rFonts w:cstheme="minorHAnsi"/>
          <w:sz w:val="24"/>
          <w:szCs w:val="24"/>
        </w:rPr>
        <w:t>O</w:t>
      </w:r>
      <w:r w:rsidRPr="00981490">
        <w:rPr>
          <w:rFonts w:cstheme="minorHAnsi"/>
          <w:sz w:val="24"/>
          <w:szCs w:val="24"/>
          <w:vertAlign w:val="subscript"/>
        </w:rPr>
        <w:t>4</w:t>
      </w:r>
      <w:r w:rsidRPr="00981490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</w:t>
      </w:r>
      <w:r w:rsidRPr="00981490">
        <w:rPr>
          <w:rFonts w:cstheme="minorHAnsi"/>
          <w:sz w:val="24"/>
          <w:szCs w:val="24"/>
        </w:rPr>
        <w:t>617.3253 (C</w:t>
      </w:r>
      <w:r w:rsidRPr="00981490">
        <w:rPr>
          <w:rFonts w:cstheme="minorHAnsi"/>
          <w:sz w:val="24"/>
          <w:szCs w:val="24"/>
          <w:vertAlign w:val="subscript"/>
        </w:rPr>
        <w:t>24</w:t>
      </w:r>
      <w:r w:rsidRPr="00981490">
        <w:rPr>
          <w:rFonts w:cstheme="minorHAnsi"/>
          <w:sz w:val="24"/>
          <w:szCs w:val="24"/>
        </w:rPr>
        <w:t>H</w:t>
      </w:r>
      <w:r w:rsidRPr="00981490">
        <w:rPr>
          <w:rFonts w:cstheme="minorHAnsi"/>
          <w:sz w:val="24"/>
          <w:szCs w:val="24"/>
          <w:vertAlign w:val="subscript"/>
        </w:rPr>
        <w:t>48</w:t>
      </w:r>
      <w:r w:rsidRPr="00981490">
        <w:rPr>
          <w:rFonts w:cstheme="minorHAnsi"/>
          <w:sz w:val="24"/>
          <w:szCs w:val="24"/>
        </w:rPr>
        <w:t>N</w:t>
      </w:r>
      <w:r w:rsidRPr="00981490">
        <w:rPr>
          <w:rFonts w:cstheme="minorHAnsi"/>
          <w:sz w:val="24"/>
          <w:szCs w:val="24"/>
          <w:vertAlign w:val="subscript"/>
        </w:rPr>
        <w:t>9</w:t>
      </w:r>
      <w:r w:rsidRPr="00981490">
        <w:rPr>
          <w:rFonts w:cstheme="minorHAnsi"/>
          <w:sz w:val="24"/>
          <w:szCs w:val="24"/>
        </w:rPr>
        <w:t>O</w:t>
      </w:r>
      <w:r w:rsidRPr="00981490">
        <w:rPr>
          <w:rFonts w:cstheme="minorHAnsi"/>
          <w:sz w:val="24"/>
          <w:szCs w:val="24"/>
          <w:vertAlign w:val="subscript"/>
        </w:rPr>
        <w:t>14</w:t>
      </w:r>
      <w:r w:rsidRPr="00981490">
        <w:rPr>
          <w:rFonts w:cstheme="minorHAnsi"/>
          <w:sz w:val="24"/>
          <w:szCs w:val="24"/>
        </w:rPr>
        <w:t>/C</w:t>
      </w:r>
      <w:r w:rsidRPr="00981490">
        <w:rPr>
          <w:rFonts w:cstheme="minorHAnsi"/>
          <w:sz w:val="24"/>
          <w:szCs w:val="24"/>
          <w:vertAlign w:val="subscript"/>
        </w:rPr>
        <w:t>25</w:t>
      </w:r>
      <w:r w:rsidRPr="00981490">
        <w:rPr>
          <w:rFonts w:cstheme="minorHAnsi"/>
          <w:sz w:val="24"/>
          <w:szCs w:val="24"/>
        </w:rPr>
        <w:t>H</w:t>
      </w:r>
      <w:r w:rsidRPr="00981490">
        <w:rPr>
          <w:rFonts w:cstheme="minorHAnsi"/>
          <w:sz w:val="24"/>
          <w:szCs w:val="24"/>
          <w:vertAlign w:val="subscript"/>
        </w:rPr>
        <w:t>44</w:t>
      </w:r>
      <w:r w:rsidRPr="00981490">
        <w:rPr>
          <w:rFonts w:cstheme="minorHAnsi"/>
          <w:sz w:val="24"/>
          <w:szCs w:val="24"/>
        </w:rPr>
        <w:t>N</w:t>
      </w:r>
      <w:r w:rsidRPr="00981490">
        <w:rPr>
          <w:rFonts w:cstheme="minorHAnsi"/>
          <w:sz w:val="24"/>
          <w:szCs w:val="24"/>
          <w:vertAlign w:val="subscript"/>
        </w:rPr>
        <w:t>8</w:t>
      </w:r>
      <w:r w:rsidRPr="00981490">
        <w:rPr>
          <w:rFonts w:cstheme="minorHAnsi"/>
          <w:sz w:val="24"/>
          <w:szCs w:val="24"/>
        </w:rPr>
        <w:t>O</w:t>
      </w:r>
      <w:r w:rsidRPr="00981490">
        <w:rPr>
          <w:rFonts w:cstheme="minorHAnsi"/>
          <w:sz w:val="24"/>
          <w:szCs w:val="24"/>
          <w:vertAlign w:val="subscript"/>
        </w:rPr>
        <w:t>10</w:t>
      </w:r>
      <w:r w:rsidRPr="00981490">
        <w:rPr>
          <w:rFonts w:cstheme="minorHAnsi"/>
          <w:sz w:val="24"/>
          <w:szCs w:val="24"/>
        </w:rPr>
        <w:t>), and 631.3401 (C</w:t>
      </w:r>
      <w:r w:rsidRPr="00981490">
        <w:rPr>
          <w:rFonts w:cstheme="minorHAnsi"/>
          <w:sz w:val="24"/>
          <w:szCs w:val="24"/>
          <w:vertAlign w:val="subscript"/>
        </w:rPr>
        <w:t>25</w:t>
      </w:r>
      <w:r w:rsidRPr="00981490">
        <w:rPr>
          <w:rFonts w:cstheme="minorHAnsi"/>
          <w:sz w:val="24"/>
          <w:szCs w:val="24"/>
        </w:rPr>
        <w:t>H</w:t>
      </w:r>
      <w:r w:rsidRPr="00981490">
        <w:rPr>
          <w:rFonts w:cstheme="minorHAnsi"/>
          <w:sz w:val="24"/>
          <w:szCs w:val="24"/>
          <w:vertAlign w:val="subscript"/>
        </w:rPr>
        <w:t>50</w:t>
      </w:r>
      <w:r w:rsidRPr="00981490">
        <w:rPr>
          <w:rFonts w:cstheme="minorHAnsi"/>
          <w:sz w:val="24"/>
          <w:szCs w:val="24"/>
        </w:rPr>
        <w:t>N</w:t>
      </w:r>
      <w:r w:rsidRPr="00981490">
        <w:rPr>
          <w:rFonts w:cstheme="minorHAnsi"/>
          <w:sz w:val="24"/>
          <w:szCs w:val="24"/>
          <w:vertAlign w:val="subscript"/>
        </w:rPr>
        <w:t>4</w:t>
      </w:r>
      <w:r w:rsidRPr="00981490">
        <w:rPr>
          <w:rFonts w:cstheme="minorHAnsi"/>
          <w:sz w:val="24"/>
          <w:szCs w:val="24"/>
        </w:rPr>
        <w:t>O</w:t>
      </w:r>
      <w:r w:rsidRPr="00981490">
        <w:rPr>
          <w:rFonts w:cstheme="minorHAnsi"/>
          <w:sz w:val="24"/>
          <w:szCs w:val="24"/>
          <w:vertAlign w:val="subscript"/>
        </w:rPr>
        <w:t>14</w:t>
      </w:r>
      <w:r w:rsidRPr="00981490">
        <w:rPr>
          <w:rFonts w:cstheme="minorHAnsi"/>
          <w:sz w:val="24"/>
          <w:szCs w:val="24"/>
        </w:rPr>
        <w:t>/C</w:t>
      </w:r>
      <w:r w:rsidRPr="00981490">
        <w:rPr>
          <w:rFonts w:cstheme="minorHAnsi"/>
          <w:sz w:val="24"/>
          <w:szCs w:val="24"/>
          <w:vertAlign w:val="subscript"/>
        </w:rPr>
        <w:t>23</w:t>
      </w:r>
      <w:r w:rsidRPr="00981490">
        <w:rPr>
          <w:rFonts w:cstheme="minorHAnsi"/>
          <w:sz w:val="24"/>
          <w:szCs w:val="24"/>
        </w:rPr>
        <w:t>H</w:t>
      </w:r>
      <w:r w:rsidRPr="00981490">
        <w:rPr>
          <w:rFonts w:cstheme="minorHAnsi"/>
          <w:sz w:val="24"/>
          <w:szCs w:val="24"/>
          <w:vertAlign w:val="subscript"/>
        </w:rPr>
        <w:t>38</w:t>
      </w:r>
      <w:r w:rsidRPr="00981490">
        <w:rPr>
          <w:rFonts w:cstheme="minorHAnsi"/>
          <w:sz w:val="24"/>
          <w:szCs w:val="24"/>
        </w:rPr>
        <w:t>N</w:t>
      </w:r>
      <w:r w:rsidRPr="00981490">
        <w:rPr>
          <w:rFonts w:cstheme="minorHAnsi"/>
          <w:sz w:val="24"/>
          <w:szCs w:val="24"/>
          <w:vertAlign w:val="subscript"/>
        </w:rPr>
        <w:t>18</w:t>
      </w:r>
      <w:r w:rsidRPr="00981490">
        <w:rPr>
          <w:rFonts w:cstheme="minorHAnsi"/>
          <w:sz w:val="24"/>
          <w:szCs w:val="24"/>
        </w:rPr>
        <w:t>O</w:t>
      </w:r>
      <w:r w:rsidRPr="00981490">
        <w:rPr>
          <w:rFonts w:cstheme="minorHAnsi"/>
          <w:sz w:val="24"/>
          <w:szCs w:val="24"/>
          <w:vertAlign w:val="subscript"/>
        </w:rPr>
        <w:t>4</w:t>
      </w:r>
      <w:r w:rsidRPr="00981490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</w:t>
      </w:r>
      <w:ins w:id="51" w:author="Francesco Del Carratore" w:date="2020-12-14T14:43:00Z">
        <w:r>
          <w:rPr>
            <w:rFonts w:cstheme="minorHAnsi"/>
            <w:sz w:val="24"/>
            <w:szCs w:val="24"/>
          </w:rPr>
          <w:t xml:space="preserve"> which were also detected in the whole broth and the </w:t>
        </w:r>
        <w:proofErr w:type="spellStart"/>
        <w:r>
          <w:rPr>
            <w:rFonts w:cstheme="minorHAnsi"/>
            <w:sz w:val="24"/>
            <w:szCs w:val="24"/>
          </w:rPr>
          <w:t>exometabolome</w:t>
        </w:r>
        <w:proofErr w:type="spellEnd"/>
        <w:r>
          <w:rPr>
            <w:rFonts w:cstheme="minorHAnsi"/>
            <w:sz w:val="24"/>
            <w:szCs w:val="24"/>
          </w:rPr>
          <w:t xml:space="preserve"> fractions.</w:t>
        </w:r>
      </w:ins>
      <w:del w:id="52" w:author="Francesco Del Carratore" w:date="2020-12-14T14:43:00Z">
        <w:r w:rsidDel="0001108E">
          <w:rPr>
            <w:rFonts w:cstheme="minorHAnsi"/>
            <w:sz w:val="24"/>
            <w:szCs w:val="24"/>
          </w:rPr>
          <w:delText xml:space="preserve"> previously detected in acetonitrile extract </w:delText>
        </w:r>
      </w:del>
      <w:ins w:id="53" w:author="Olga Genilloud" w:date="2020-12-09T21:40:00Z">
        <w:del w:id="54" w:author="Francesco Del Carratore" w:date="2020-12-14T14:43:00Z">
          <w:r w:rsidDel="0001108E">
            <w:rPr>
              <w:rFonts w:cstheme="minorHAnsi"/>
              <w:sz w:val="24"/>
              <w:szCs w:val="24"/>
            </w:rPr>
            <w:delText xml:space="preserve">and </w:delText>
          </w:r>
        </w:del>
      </w:ins>
      <w:ins w:id="55" w:author="Olga Genilloud" w:date="2020-12-09T21:45:00Z">
        <w:del w:id="56" w:author="Francesco Del Carratore" w:date="2020-12-14T14:43:00Z">
          <w:r w:rsidDel="0001108E">
            <w:rPr>
              <w:rFonts w:cstheme="minorHAnsi"/>
              <w:sz w:val="24"/>
              <w:szCs w:val="24"/>
            </w:rPr>
            <w:delText xml:space="preserve">in the parallel analysis of the endometabolome </w:delText>
          </w:r>
        </w:del>
      </w:ins>
      <w:ins w:id="57" w:author="Mercedes Pérez Bonilla" w:date="2020-12-09T15:58:00Z">
        <w:del w:id="58" w:author="Francesco Del Carratore" w:date="2020-12-14T14:43:00Z">
          <w:r w:rsidDel="0001108E">
            <w:rPr>
              <w:rFonts w:cstheme="minorHAnsi"/>
              <w:sz w:val="24"/>
              <w:szCs w:val="24"/>
            </w:rPr>
            <w:delText>by QTOF</w:delText>
          </w:r>
        </w:del>
      </w:ins>
      <w:del w:id="59" w:author="Francesco Del Carratore" w:date="2020-12-14T14:43:00Z">
        <w:r w:rsidRPr="00F06B81" w:rsidDel="0001108E">
          <w:rPr>
            <w:rFonts w:cstheme="minorHAnsi"/>
            <w:sz w:val="24"/>
            <w:szCs w:val="24"/>
          </w:rPr>
          <w:delText xml:space="preserve">. </w:delText>
        </w:r>
      </w:del>
      <w:commentRangeEnd w:id="45"/>
      <w:r w:rsidR="00F31CDE">
        <w:rPr>
          <w:rStyle w:val="CommentReference"/>
          <w:rFonts w:eastAsiaTheme="minorEastAsia"/>
          <w:kern w:val="2"/>
          <w:lang w:eastAsia="ja-JP"/>
        </w:rPr>
        <w:commentReference w:id="45"/>
      </w:r>
    </w:p>
    <w:p w14:paraId="3A37C396" w14:textId="6F7F1815" w:rsidR="007D707A" w:rsidDel="006A3C59" w:rsidRDefault="007D707A" w:rsidP="007D707A">
      <w:pPr>
        <w:rPr>
          <w:del w:id="60" w:author="Francesco Del Carratore" w:date="2020-12-30T13:38:00Z"/>
          <w:rFonts w:cstheme="minorHAnsi"/>
          <w:b/>
          <w:sz w:val="28"/>
        </w:rPr>
      </w:pPr>
    </w:p>
    <w:p w14:paraId="2BDF5539" w14:textId="77777777" w:rsidR="000E2472" w:rsidDel="006A3C59" w:rsidRDefault="000E2472" w:rsidP="000E2472">
      <w:pPr>
        <w:rPr>
          <w:del w:id="61" w:author="Francesco Del Carratore" w:date="2020-12-30T13:38:00Z"/>
          <w:rFonts w:cstheme="minorHAnsi"/>
          <w:b/>
          <w:sz w:val="28"/>
        </w:rPr>
      </w:pPr>
    </w:p>
    <w:p w14:paraId="0E7F6A4B" w14:textId="707B15F4" w:rsidR="00C46435" w:rsidRPr="00C46435" w:rsidRDefault="00C46435" w:rsidP="00C46435"/>
    <w:sectPr w:rsidR="00C46435" w:rsidRPr="00C46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Francesco Del Carratore" w:date="2020-12-27T19:12:00Z" w:initials="FDC">
    <w:p w14:paraId="4E304F21" w14:textId="77777777" w:rsidR="00C46435" w:rsidRDefault="00C46435" w:rsidP="00C46435">
      <w:pPr>
        <w:pStyle w:val="CommentText"/>
      </w:pPr>
      <w:r>
        <w:rPr>
          <w:rStyle w:val="CommentReference"/>
        </w:rPr>
        <w:annotationRef/>
      </w:r>
      <w:r w:rsidRPr="005B69ED">
        <w:rPr>
          <w:highlight w:val="magenta"/>
        </w:rPr>
        <w:t>To Medina:</w:t>
      </w:r>
    </w:p>
    <w:p w14:paraId="2E587D7B" w14:textId="77777777" w:rsidR="00C46435" w:rsidRDefault="00C46435" w:rsidP="00C46435">
      <w:pPr>
        <w:pStyle w:val="CommentText"/>
      </w:pPr>
      <w:r>
        <w:t>Can we argue that all these metabolites are “produced” by the strain?</w:t>
      </w:r>
    </w:p>
  </w:comment>
  <w:comment w:id="4" w:author="Francesco Del Carratore" w:date="2020-12-14T12:14:00Z" w:initials="FDC">
    <w:p w14:paraId="13D29F05" w14:textId="77777777" w:rsidR="00C46435" w:rsidRDefault="00C46435" w:rsidP="00C46435">
      <w:pPr>
        <w:pStyle w:val="CommentText"/>
      </w:pPr>
      <w:r>
        <w:rPr>
          <w:rStyle w:val="CommentReference"/>
        </w:rPr>
        <w:annotationRef/>
      </w:r>
      <w:r w:rsidRPr="009A7170">
        <w:rPr>
          <w:shd w:val="clear" w:color="auto" w:fill="D959CA"/>
        </w:rPr>
        <w:t>To Medina:</w:t>
      </w:r>
    </w:p>
    <w:p w14:paraId="122B334C" w14:textId="77777777" w:rsidR="00C46435" w:rsidRDefault="00C46435" w:rsidP="00C46435">
      <w:pPr>
        <w:pStyle w:val="CommentText"/>
      </w:pPr>
      <w:r>
        <w:t>Is a reference needed here?</w:t>
      </w:r>
    </w:p>
  </w:comment>
  <w:comment w:id="5" w:author="Mercedes Pérez Bonilla" w:date="2020-12-16T10:22:00Z" w:initials="MPB">
    <w:p w14:paraId="1E5BB218" w14:textId="77777777" w:rsidR="00C46435" w:rsidRDefault="00C46435" w:rsidP="00C46435">
      <w:pPr>
        <w:pStyle w:val="CommentText"/>
      </w:pPr>
      <w:r>
        <w:rPr>
          <w:rStyle w:val="CommentReference"/>
        </w:rPr>
        <w:annotationRef/>
      </w:r>
      <w:r>
        <w:t>I have included the version</w:t>
      </w:r>
    </w:p>
  </w:comment>
  <w:comment w:id="6" w:author="Francesco Del Carratore" w:date="2020-12-14T13:38:00Z" w:initials="FDC">
    <w:p w14:paraId="3ECC0122" w14:textId="77777777" w:rsidR="00C46435" w:rsidRDefault="00C46435" w:rsidP="00C46435">
      <w:pPr>
        <w:pStyle w:val="CommentText"/>
      </w:pPr>
      <w:r>
        <w:rPr>
          <w:rStyle w:val="CommentReference"/>
        </w:rPr>
        <w:annotationRef/>
      </w:r>
      <w:r w:rsidRPr="00FE184D">
        <w:rPr>
          <w:shd w:val="clear" w:color="auto" w:fill="D959CA"/>
        </w:rPr>
        <w:t>To Medina</w:t>
      </w:r>
      <w:r>
        <w:t>:</w:t>
      </w:r>
    </w:p>
    <w:p w14:paraId="33545AF5" w14:textId="77777777" w:rsidR="00C46435" w:rsidRDefault="00C46435" w:rsidP="00C46435">
      <w:pPr>
        <w:pStyle w:val="CommentText"/>
      </w:pPr>
      <w:r>
        <w:t>It is difficult to see the increase for the low intensity peaks, however it seems to me that the m/z 271.060 peak is actually going down.</w:t>
      </w:r>
    </w:p>
  </w:comment>
  <w:comment w:id="7" w:author="Mercedes Pérez Bonilla" w:date="2020-12-16T10:17:00Z" w:initials="MPB">
    <w:p w14:paraId="4632282B" w14:textId="77777777" w:rsidR="00C46435" w:rsidRDefault="00C46435" w:rsidP="00C46435">
      <w:pPr>
        <w:pStyle w:val="CommentText"/>
      </w:pPr>
      <w:r>
        <w:rPr>
          <w:rStyle w:val="CommentReference"/>
        </w:rPr>
        <w:annotationRef/>
      </w:r>
      <w:r>
        <w:t>It’s true this ion decreased slightly, but the ion is in the range of these group of metabolites</w:t>
      </w:r>
    </w:p>
  </w:comment>
  <w:comment w:id="13" w:author="Francesco Del Carratore" w:date="2020-12-14T14:10:00Z" w:initials="FDC">
    <w:p w14:paraId="0D3BD82F" w14:textId="77777777" w:rsidR="00C46435" w:rsidRDefault="00C46435" w:rsidP="00C46435">
      <w:pPr>
        <w:pStyle w:val="CommentText"/>
      </w:pPr>
      <w:r>
        <w:rPr>
          <w:rStyle w:val="CommentReference"/>
        </w:rPr>
        <w:annotationRef/>
      </w:r>
      <w:r w:rsidRPr="00F15C61">
        <w:rPr>
          <w:shd w:val="clear" w:color="auto" w:fill="D959CA"/>
        </w:rPr>
        <w:t>To Medina:</w:t>
      </w:r>
    </w:p>
    <w:p w14:paraId="4BE13F64" w14:textId="77777777" w:rsidR="00C46435" w:rsidRDefault="00C46435" w:rsidP="00C46435">
      <w:pPr>
        <w:pStyle w:val="CommentText"/>
      </w:pPr>
      <w:r>
        <w:t>I am assuming the identification of these compounds was not confirmed. Please correct me if I am wrong.</w:t>
      </w:r>
    </w:p>
  </w:comment>
  <w:comment w:id="14" w:author="Mercedes Pérez Bonilla" w:date="2020-12-16T12:24:00Z" w:initials="MPB">
    <w:p w14:paraId="1B49C1A3" w14:textId="77777777" w:rsidR="00C46435" w:rsidRDefault="00C46435" w:rsidP="00C46435">
      <w:pPr>
        <w:pStyle w:val="CommentText"/>
      </w:pPr>
      <w:r>
        <w:rPr>
          <w:rStyle w:val="CommentReference"/>
        </w:rPr>
        <w:annotationRef/>
      </w:r>
      <w:r>
        <w:t xml:space="preserve">They were detected by HRMS, not isolated. </w:t>
      </w:r>
    </w:p>
  </w:comment>
  <w:comment w:id="25" w:author="stefano donadio" w:date="2020-12-17T19:18:00Z" w:initials="sd">
    <w:p w14:paraId="779649AD" w14:textId="77777777" w:rsidR="00C46435" w:rsidRDefault="00C46435" w:rsidP="00C46435">
      <w:pPr>
        <w:pStyle w:val="CommentText"/>
      </w:pPr>
      <w:r>
        <w:rPr>
          <w:rStyle w:val="CommentReference"/>
        </w:rPr>
        <w:annotationRef/>
      </w:r>
      <w:proofErr w:type="gramStart"/>
      <w:r>
        <w:t>this</w:t>
      </w:r>
      <w:proofErr w:type="gramEnd"/>
      <w:r>
        <w:t xml:space="preserve"> value does not correspond to </w:t>
      </w:r>
      <w:proofErr w:type="spellStart"/>
      <w:r>
        <w:t>dibenarthin</w:t>
      </w:r>
      <w:proofErr w:type="spellEnd"/>
    </w:p>
  </w:comment>
  <w:comment w:id="26" w:author="Francesco Del Carratore" w:date="2020-12-14T14:12:00Z" w:initials="FDC">
    <w:p w14:paraId="5B956C47" w14:textId="77777777" w:rsidR="00C46435" w:rsidRDefault="00C46435" w:rsidP="00C46435">
      <w:pPr>
        <w:pStyle w:val="CommentText"/>
      </w:pPr>
      <w:r>
        <w:rPr>
          <w:rStyle w:val="CommentReference"/>
        </w:rPr>
        <w:annotationRef/>
      </w:r>
      <w:r w:rsidRPr="00F15C61">
        <w:rPr>
          <w:shd w:val="clear" w:color="auto" w:fill="D959CA"/>
        </w:rPr>
        <w:t>To Medina:</w:t>
      </w:r>
    </w:p>
    <w:p w14:paraId="0E67D881" w14:textId="77777777" w:rsidR="00C46435" w:rsidRDefault="00C46435" w:rsidP="00C46435">
      <w:pPr>
        <w:pStyle w:val="CommentText"/>
      </w:pPr>
      <w:r>
        <w:t>Does this contradict the definition of the third group?</w:t>
      </w:r>
    </w:p>
  </w:comment>
  <w:comment w:id="32" w:author="Marianna Iorio" w:date="2020-12-17T10:45:00Z" w:initials="MI">
    <w:p w14:paraId="1F3B174F" w14:textId="77777777" w:rsidR="00F12DA3" w:rsidRDefault="00F12DA3" w:rsidP="00F12DA3">
      <w:pPr>
        <w:pStyle w:val="CommentText"/>
      </w:pPr>
      <w:r>
        <w:rPr>
          <w:rStyle w:val="CommentReference"/>
        </w:rPr>
        <w:annotationRef/>
      </w:r>
      <w:r>
        <w:t>This is not “</w:t>
      </w:r>
      <w:proofErr w:type="spellStart"/>
      <w:r>
        <w:t>Dibenarthin</w:t>
      </w:r>
      <w:proofErr w:type="spellEnd"/>
      <w:r>
        <w:t xml:space="preserve">”. </w:t>
      </w:r>
    </w:p>
  </w:comment>
  <w:comment w:id="34" w:author="Marianna Iorio" w:date="2020-12-17T10:57:00Z" w:initials="MI">
    <w:p w14:paraId="38F9F9B5" w14:textId="77777777" w:rsidR="00F12DA3" w:rsidRDefault="00F12DA3" w:rsidP="00F12DA3">
      <w:pPr>
        <w:pStyle w:val="CommentText"/>
      </w:pPr>
      <w:r>
        <w:rPr>
          <w:rStyle w:val="CommentReference"/>
        </w:rPr>
        <w:annotationRef/>
      </w:r>
      <w:r>
        <w:t>This metabolite corresponds to DAIDZEIN</w:t>
      </w:r>
    </w:p>
    <w:p w14:paraId="68ED5D95" w14:textId="77777777" w:rsidR="00F12DA3" w:rsidRDefault="00F12DA3" w:rsidP="00F12DA3">
      <w:pPr>
        <w:pStyle w:val="CommentText"/>
      </w:pPr>
      <w:r>
        <w:t>(</w:t>
      </w:r>
      <w:proofErr w:type="gramStart"/>
      <w:r>
        <w:t>biotransformation</w:t>
      </w:r>
      <w:proofErr w:type="gramEnd"/>
      <w:r>
        <w:t xml:space="preserve"> products from soy)</w:t>
      </w:r>
    </w:p>
  </w:comment>
  <w:comment w:id="35" w:author="Marianna Iorio" w:date="2020-12-17T10:56:00Z" w:initials="MI">
    <w:p w14:paraId="752C0C3F" w14:textId="77777777" w:rsidR="00F12DA3" w:rsidRDefault="00F12DA3" w:rsidP="00F12DA3">
      <w:pPr>
        <w:pStyle w:val="CommentText"/>
      </w:pPr>
      <w:r>
        <w:rPr>
          <w:rStyle w:val="CommentReference"/>
        </w:rPr>
        <w:annotationRef/>
      </w:r>
      <w:r>
        <w:t>This metabolite corresponds to GENISTEIN</w:t>
      </w:r>
    </w:p>
    <w:p w14:paraId="35DEB50A" w14:textId="77777777" w:rsidR="00F12DA3" w:rsidRDefault="00F12DA3" w:rsidP="00F12DA3">
      <w:pPr>
        <w:pStyle w:val="CommentText"/>
      </w:pPr>
      <w:r>
        <w:t>(</w:t>
      </w:r>
      <w:proofErr w:type="gramStart"/>
      <w:r>
        <w:t>biotransformation</w:t>
      </w:r>
      <w:proofErr w:type="gramEnd"/>
      <w:r>
        <w:t xml:space="preserve"> products from soy)</w:t>
      </w:r>
    </w:p>
  </w:comment>
  <w:comment w:id="27" w:author="Mercedes Pérez Bonilla" w:date="2020-12-16T12:27:00Z" w:initials="MPB">
    <w:p w14:paraId="40E9983E" w14:textId="77777777" w:rsidR="00C46435" w:rsidRDefault="00C46435" w:rsidP="00C46435">
      <w:pPr>
        <w:pStyle w:val="CommentText"/>
      </w:pPr>
      <w:r>
        <w:rPr>
          <w:rStyle w:val="CommentReference"/>
        </w:rPr>
        <w:annotationRef/>
      </w:r>
      <w:r>
        <w:t>Some ions slightly increased, and others are more or less constant, but there’s no an important increasing tendency</w:t>
      </w:r>
    </w:p>
  </w:comment>
  <w:comment w:id="38" w:author="Francesco Del Carratore" w:date="2021-01-19T18:30:00Z" w:initials="FDC">
    <w:p w14:paraId="037559AC" w14:textId="4D0FF2D4" w:rsidR="00F31CDE" w:rsidRDefault="00F31CDE">
      <w:pPr>
        <w:pStyle w:val="CommentText"/>
      </w:pPr>
      <w:r>
        <w:rPr>
          <w:rStyle w:val="CommentReference"/>
        </w:rPr>
        <w:annotationRef/>
      </w:r>
      <w:r>
        <w:t>I would remove this</w:t>
      </w:r>
    </w:p>
  </w:comment>
  <w:comment w:id="45" w:author="Francesco Del Carratore" w:date="2021-01-19T18:30:00Z" w:initials="FDC">
    <w:p w14:paraId="77E39A16" w14:textId="29E2E815" w:rsidR="00F31CDE" w:rsidRDefault="00F31CDE">
      <w:pPr>
        <w:pStyle w:val="CommentText"/>
      </w:pPr>
      <w:r>
        <w:rPr>
          <w:rStyle w:val="CommentReference"/>
        </w:rPr>
        <w:annotationRef/>
      </w:r>
      <w:r>
        <w:t>I would remove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587D7B" w15:done="0"/>
  <w15:commentEx w15:paraId="122B334C" w15:done="0"/>
  <w15:commentEx w15:paraId="1E5BB218" w15:paraIdParent="122B334C" w15:done="0"/>
  <w15:commentEx w15:paraId="33545AF5" w15:done="0"/>
  <w15:commentEx w15:paraId="4632282B" w15:paraIdParent="33545AF5" w15:done="0"/>
  <w15:commentEx w15:paraId="4BE13F64" w15:done="0"/>
  <w15:commentEx w15:paraId="1B49C1A3" w15:paraIdParent="4BE13F64" w15:done="0"/>
  <w15:commentEx w15:paraId="779649AD" w15:done="0"/>
  <w15:commentEx w15:paraId="0E67D881" w15:done="0"/>
  <w15:commentEx w15:paraId="1F3B174F" w15:done="0"/>
  <w15:commentEx w15:paraId="68ED5D95" w15:done="0"/>
  <w15:commentEx w15:paraId="35DEB50A" w15:done="0"/>
  <w15:commentEx w15:paraId="40E9983E" w15:paraIdParent="35DEB50A" w15:done="0"/>
  <w15:commentEx w15:paraId="037559AC" w15:done="0"/>
  <w15:commentEx w15:paraId="77E39A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cesco Del Carratore">
    <w15:presenceInfo w15:providerId="AD" w15:userId="S-1-5-21-1715567821-1957994488-725345543-505617"/>
  </w15:person>
  <w15:person w15:author="Mercedes Pérez Bonilla">
    <w15:presenceInfo w15:providerId="AD" w15:userId="S::perezm@medinaandalucia.es::f2f0748d-0a86-4683-b086-b299beb0b856"/>
  </w15:person>
  <w15:person w15:author="stefano donadio">
    <w15:presenceInfo w15:providerId="None" w15:userId="stefano donadio"/>
  </w15:person>
  <w15:person w15:author="Marianna Iorio">
    <w15:presenceInfo w15:providerId="Windows Live" w15:userId="99b3f9aae793cce2"/>
  </w15:person>
  <w15:person w15:author="Olga Genilloud">
    <w15:presenceInfo w15:providerId="AD" w15:userId="S::genilloud@medinaandalucia.es::c5ea27aa-d232-479c-a6f4-bfe172d746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35"/>
    <w:rsid w:val="00044AEB"/>
    <w:rsid w:val="000C0206"/>
    <w:rsid w:val="000C1205"/>
    <w:rsid w:val="000E2472"/>
    <w:rsid w:val="006A3C59"/>
    <w:rsid w:val="007D707A"/>
    <w:rsid w:val="00832CDD"/>
    <w:rsid w:val="00AF18EF"/>
    <w:rsid w:val="00C1662F"/>
    <w:rsid w:val="00C46435"/>
    <w:rsid w:val="00E40E22"/>
    <w:rsid w:val="00F12DA3"/>
    <w:rsid w:val="00F3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DA88"/>
  <w15:chartTrackingRefBased/>
  <w15:docId w15:val="{9A108551-353B-4B74-B13B-49CEEE19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435"/>
    <w:pPr>
      <w:widowControl w:val="0"/>
      <w:spacing w:after="0" w:line="240" w:lineRule="auto"/>
      <w:jc w:val="both"/>
    </w:pPr>
    <w:rPr>
      <w:rFonts w:eastAsiaTheme="minorEastAsia"/>
      <w:kern w:val="2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435"/>
    <w:rPr>
      <w:rFonts w:eastAsiaTheme="minorEastAsia"/>
      <w:kern w:val="2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43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12D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1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F12DA3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DA3"/>
    <w:pPr>
      <w:widowControl/>
      <w:spacing w:after="160"/>
      <w:jc w:val="left"/>
    </w:pPr>
    <w:rPr>
      <w:rFonts w:eastAsiaTheme="minorHAnsi"/>
      <w:b/>
      <w:bCs/>
      <w:kern w:val="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DA3"/>
    <w:rPr>
      <w:rFonts w:eastAsiaTheme="minorEastAsia"/>
      <w:b/>
      <w:bCs/>
      <w:kern w:val="2"/>
      <w:sz w:val="20"/>
      <w:szCs w:val="20"/>
      <w:lang w:eastAsia="ja-JP"/>
    </w:rPr>
  </w:style>
  <w:style w:type="table" w:styleId="ListTable3-Accent5">
    <w:name w:val="List Table 3 Accent 5"/>
    <w:basedOn w:val="TableNormal"/>
    <w:uiPriority w:val="48"/>
    <w:rsid w:val="00F12DA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Del Carratore</dc:creator>
  <cp:keywords/>
  <dc:description/>
  <cp:lastModifiedBy>Francesco Del Carratore</cp:lastModifiedBy>
  <cp:revision>2</cp:revision>
  <dcterms:created xsi:type="dcterms:W3CDTF">2021-01-20T12:16:00Z</dcterms:created>
  <dcterms:modified xsi:type="dcterms:W3CDTF">2021-01-20T12:16:00Z</dcterms:modified>
</cp:coreProperties>
</file>